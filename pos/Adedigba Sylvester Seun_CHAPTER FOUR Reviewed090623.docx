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DESIGN AND IMPLEMENTATION OF STUDENTS’ INTERNET VOTING SYSTEM FOR THE DEPARTMENT OF DATA AND INFORMATION SCIENCE, FACULTY OF MULTI-DISCIPLINARY STUDIES, UNIVERSITY OF IBADAN</w:t>
      </w:r>
    </w:p>
    <w:p>
      <w:pPr>
        <w:spacing w:before="100" w:beforeAutospacing="1" w:after="100" w:afterAutospacing="1" w:line="360" w:lineRule="auto"/>
        <w:jc w:val="center"/>
        <w:rPr>
          <w:rFonts w:ascii="Times New Roman" w:hAnsi="Times New Roman" w:cs="Times New Roman"/>
          <w:b/>
          <w:sz w:val="32"/>
          <w:szCs w:val="32"/>
        </w:rPr>
      </w:pPr>
    </w:p>
    <w:p>
      <w:pPr>
        <w:spacing w:before="100" w:beforeAutospacing="1" w:after="100" w:afterAutospacing="1" w:line="360" w:lineRule="auto"/>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BY</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ADEDIGBA SYLVESTER SEUN</w:t>
      </w:r>
    </w:p>
    <w:p>
      <w:pPr>
        <w:jc w:val="center"/>
        <w:rPr>
          <w:rFonts w:ascii="Times New Roman" w:hAnsi="Times New Roman" w:cs="Times New Roman"/>
          <w:b/>
          <w:sz w:val="32"/>
          <w:szCs w:val="32"/>
        </w:rPr>
      </w:pPr>
      <w:r>
        <w:rPr>
          <w:rFonts w:ascii="Times New Roman" w:hAnsi="Times New Roman" w:cs="Times New Roman"/>
          <w:b/>
          <w:sz w:val="32"/>
          <w:szCs w:val="32"/>
        </w:rPr>
        <w:t>224148</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CHAPTER FOUR</w:t>
      </w:r>
    </w:p>
    <w:p>
      <w:pPr>
        <w:jc w:val="center"/>
        <w:rPr>
          <w:rFonts w:ascii="Times New Roman" w:hAnsi="Times New Roman" w:cs="Times New Roman"/>
          <w:b/>
          <w:sz w:val="24"/>
          <w:szCs w:val="24"/>
        </w:rPr>
      </w:pPr>
      <w:r>
        <w:rPr>
          <w:rFonts w:ascii="Times New Roman" w:hAnsi="Times New Roman" w:cs="Times New Roman"/>
          <w:b/>
          <w:sz w:val="24"/>
          <w:szCs w:val="24"/>
        </w:rPr>
        <w:t>SYSTEM DESIGN</w:t>
      </w:r>
    </w:p>
    <w:p>
      <w:pPr>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r>
      <w:r>
        <w:rPr>
          <w:rFonts w:ascii="Times New Roman" w:hAnsi="Times New Roman" w:cs="Times New Roman"/>
          <w:b/>
          <w:sz w:val="24"/>
          <w:szCs w:val="24"/>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System design is the process of defining, developing, and designing systems that satisfy the specific needs and requirements of an organization. It defines elements of a system such as modules, architecture, components, interfaces, and the data for a system based on the specified requirements. The previous chapter discussed the detailed analysis of the existing system, constraints, and a feasible alternative chosen. This chapter deals with the design of the proposed system, objectives, description, interfaces, database design, data dictionary, and system security.</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4.2</w:t>
      </w:r>
      <w:r>
        <w:rPr>
          <w:rFonts w:ascii="Times New Roman" w:hAnsi="Times New Roman" w:cs="Times New Roman"/>
          <w:b/>
          <w:sz w:val="24"/>
          <w:szCs w:val="24"/>
        </w:rPr>
        <w:tab/>
      </w:r>
      <w:r>
        <w:rPr>
          <w:rFonts w:ascii="Times New Roman" w:hAnsi="Times New Roman" w:cs="Times New Roman"/>
          <w:b/>
          <w:sz w:val="24"/>
          <w:szCs w:val="24"/>
        </w:rPr>
        <w:t>Objective</w:t>
      </w:r>
      <w:del w:id="0" w:author="user" w:date="2023-06-09T18:49:07Z">
        <w:r>
          <w:rPr>
            <w:rFonts w:ascii="Times New Roman" w:hAnsi="Times New Roman" w:cs="Times New Roman"/>
            <w:b/>
            <w:sz w:val="24"/>
            <w:szCs w:val="24"/>
          </w:rPr>
          <w:delText>s</w:delText>
        </w:r>
      </w:del>
      <w:r>
        <w:rPr>
          <w:rFonts w:ascii="Times New Roman" w:hAnsi="Times New Roman" w:cs="Times New Roman"/>
          <w:b/>
          <w:sz w:val="24"/>
          <w:szCs w:val="24"/>
        </w:rPr>
        <w:t xml:space="preserve"> of the New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the new system is to design and develop an easy-to-use and interactive internet-based student voting system for the Department of Data and Information Science, Faculty of Multi-Disciplinary Studies, University of Ibadan. This system provides a remote mechanism that enables students to vote at their convenience and saves voters time and energy from long queues and complex voting processes and procedures.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4.3</w:t>
      </w:r>
      <w:r>
        <w:rPr>
          <w:rFonts w:ascii="Times New Roman" w:hAnsi="Times New Roman" w:cs="Times New Roman"/>
          <w:b/>
          <w:sz w:val="24"/>
          <w:szCs w:val="24"/>
        </w:rPr>
        <w:tab/>
      </w:r>
      <w:r>
        <w:rPr>
          <w:rFonts w:ascii="Times New Roman" w:hAnsi="Times New Roman" w:cs="Times New Roman"/>
          <w:b/>
          <w:sz w:val="24"/>
          <w:szCs w:val="24"/>
        </w:rPr>
        <w:t>General Description of the New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new system to be developed is a web-based internet voting system that would be hosted on a web server and be accessible from various web browsers. The new system will provide a platform for simplifying the electoral process for DDISSTA that employ voting in selecting representatives. It will offer a voter registration form for students where students will register with their matriculation number and be permitted to log in as either students or aspirants. A password will be generated and sent to every registered student’s email to log in, read manifestos and cast a vote. The new system will also provide a platform where voters and aspirants can interact and thus aspirants perform their campaigns. The system will compute and provide the election results in easy-to-read summaries and graphs for all of the posts, with the winner determined by the highest number of votes in each post. The design of the new system is divided into four (4) interfaces such as admin, aspirant, voter, and election observer.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4.3.1</w:t>
      </w:r>
      <w:r>
        <w:rPr>
          <w:rFonts w:ascii="Times New Roman" w:hAnsi="Times New Roman" w:cs="Times New Roman"/>
          <w:b/>
          <w:sz w:val="24"/>
          <w:szCs w:val="24"/>
        </w:rPr>
        <w:tab/>
      </w:r>
      <w:r>
        <w:rPr>
          <w:rFonts w:ascii="Times New Roman" w:hAnsi="Times New Roman" w:cs="Times New Roman"/>
          <w:b/>
          <w:sz w:val="24"/>
          <w:szCs w:val="24"/>
        </w:rPr>
        <w:t>Use Case Diagram of the New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59264" behindDoc="0" locked="0" layoutInCell="1" allowOverlap="1">
                <wp:simplePos x="0" y="0"/>
                <wp:positionH relativeFrom="column">
                  <wp:posOffset>1028700</wp:posOffset>
                </wp:positionH>
                <wp:positionV relativeFrom="paragraph">
                  <wp:posOffset>293370</wp:posOffset>
                </wp:positionV>
                <wp:extent cx="3340100" cy="2941955"/>
                <wp:effectExtent l="0" t="0" r="12700" b="29845"/>
                <wp:wrapNone/>
                <wp:docPr id="12" name="Group 12"/>
                <wp:cNvGraphicFramePr/>
                <a:graphic xmlns:a="http://schemas.openxmlformats.org/drawingml/2006/main">
                  <a:graphicData uri="http://schemas.microsoft.com/office/word/2010/wordprocessingGroup">
                    <wpg:wgp>
                      <wpg:cNvGrpSpPr/>
                      <wpg:grpSpPr>
                        <a:xfrm>
                          <a:off x="0" y="0"/>
                          <a:ext cx="3340100" cy="2941955"/>
                          <a:chOff x="0" y="0"/>
                          <a:chExt cx="3705225" cy="3181350"/>
                        </a:xfrm>
                      </wpg:grpSpPr>
                      <wps:wsp>
                        <wps:cNvPr id="13" name="Straight Arrow Connector 13"/>
                        <wps:cNvCnPr/>
                        <wps:spPr>
                          <a:xfrm flipH="1">
                            <a:off x="2486025" y="723900"/>
                            <a:ext cx="1055810" cy="211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1" name="Group 21"/>
                        <wpg:cNvGrpSpPr/>
                        <wpg:grpSpPr>
                          <a:xfrm>
                            <a:off x="0" y="0"/>
                            <a:ext cx="3705225" cy="3181350"/>
                            <a:chOff x="0" y="0"/>
                            <a:chExt cx="3705225" cy="3181350"/>
                          </a:xfrm>
                        </wpg:grpSpPr>
                        <wps:wsp>
                          <wps:cNvPr id="22" name="Straight Arrow Connector 22"/>
                          <wps:cNvCnPr/>
                          <wps:spPr>
                            <a:xfrm flipH="1">
                              <a:off x="2466975" y="790575"/>
                              <a:ext cx="1087755"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0" y="0"/>
                              <a:ext cx="3705225" cy="3181350"/>
                              <a:chOff x="0" y="0"/>
                              <a:chExt cx="3705225" cy="3181350"/>
                            </a:xfrm>
                          </wpg:grpSpPr>
                          <wps:wsp>
                            <wps:cNvPr id="24" name="Straight Arrow Connector 24"/>
                            <wps:cNvCnPr/>
                            <wps:spPr>
                              <a:xfrm>
                                <a:off x="142875" y="1847850"/>
                                <a:ext cx="952500"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V="1">
                                <a:off x="142875" y="1343025"/>
                                <a:ext cx="942975"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6" name="Group 26"/>
                            <wpg:cNvGrpSpPr/>
                            <wpg:grpSpPr>
                              <a:xfrm>
                                <a:off x="0" y="0"/>
                                <a:ext cx="3705225" cy="3181350"/>
                                <a:chOff x="0" y="0"/>
                                <a:chExt cx="3705225" cy="3181350"/>
                              </a:xfrm>
                            </wpg:grpSpPr>
                            <wps:wsp>
                              <wps:cNvPr id="27" name="Rectangle 27"/>
                              <wps:cNvSpPr/>
                              <wps:spPr>
                                <a:xfrm>
                                  <a:off x="1085850" y="2438400"/>
                                  <a:ext cx="13811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Add Post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8" name="Group 28"/>
                              <wpg:cNvGrpSpPr/>
                              <wpg:grpSpPr>
                                <a:xfrm>
                                  <a:off x="0" y="0"/>
                                  <a:ext cx="3705225" cy="3181350"/>
                                  <a:chOff x="0" y="0"/>
                                  <a:chExt cx="3705225" cy="3181350"/>
                                </a:xfrm>
                              </wpg:grpSpPr>
                              <wps:wsp>
                                <wps:cNvPr id="29" name="Straight Arrow Connector 29"/>
                                <wps:cNvCnPr/>
                                <wps:spPr>
                                  <a:xfrm flipH="1">
                                    <a:off x="2466975" y="476250"/>
                                    <a:ext cx="1074420" cy="209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2495550" y="457200"/>
                                    <a:ext cx="1046285"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2495550" y="571500"/>
                                    <a:ext cx="1045845"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H="1">
                                    <a:off x="2486025" y="447675"/>
                                    <a:ext cx="1068998"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2476500" y="847725"/>
                                    <a:ext cx="1064895" cy="2206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H="1">
                                    <a:off x="2466975" y="2505075"/>
                                    <a:ext cx="113347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a:off x="2466975" y="2628900"/>
                                    <a:ext cx="112585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flipH="1" flipV="1">
                                    <a:off x="2466975" y="190500"/>
                                    <a:ext cx="1112960" cy="2235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H="1" flipV="1">
                                    <a:off x="2476500" y="666750"/>
                                    <a:ext cx="1103435" cy="182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H="1" flipV="1">
                                    <a:off x="2476500" y="1828800"/>
                                    <a:ext cx="111633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H="1" flipV="1">
                                    <a:off x="2466975" y="2038350"/>
                                    <a:ext cx="113347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H="1" flipV="1">
                                    <a:off x="2457450" y="1343025"/>
                                    <a:ext cx="113538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flipV="1">
                                    <a:off x="2457450" y="1600200"/>
                                    <a:ext cx="112204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2" name="Group 42"/>
                                <wpg:cNvGrpSpPr/>
                                <wpg:grpSpPr>
                                  <a:xfrm>
                                    <a:off x="0" y="0"/>
                                    <a:ext cx="3705225" cy="3181350"/>
                                    <a:chOff x="0" y="0"/>
                                    <a:chExt cx="3705225" cy="3181350"/>
                                  </a:xfrm>
                                </wpg:grpSpPr>
                                <wps:wsp>
                                  <wps:cNvPr id="43" name="Straight Arrow Connector 43"/>
                                  <wps:cNvCnPr/>
                                  <wps:spPr>
                                    <a:xfrm flipV="1">
                                      <a:off x="142875" y="161925"/>
                                      <a:ext cx="9239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133350" y="390525"/>
                                      <a:ext cx="9239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142875" y="666750"/>
                                      <a:ext cx="9144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33350" y="876300"/>
                                      <a:ext cx="9525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142875" y="1085850"/>
                                      <a:ext cx="9715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V="1">
                                      <a:off x="142875" y="1323975"/>
                                      <a:ext cx="9239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flipV="1">
                                      <a:off x="133350" y="2305050"/>
                                      <a:ext cx="9715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 name="Group 50"/>
                                  <wpg:cNvGrpSpPr/>
                                  <wpg:grpSpPr>
                                    <a:xfrm>
                                      <a:off x="0" y="0"/>
                                      <a:ext cx="3705225" cy="3181350"/>
                                      <a:chOff x="0" y="0"/>
                                      <a:chExt cx="3705225" cy="3181350"/>
                                    </a:xfrm>
                                  </wpg:grpSpPr>
                                  <wpg:grpSp>
                                    <wpg:cNvPr id="51" name="Group 51"/>
                                    <wpg:cNvGrpSpPr/>
                                    <wpg:grpSpPr>
                                      <a:xfrm>
                                        <a:off x="0" y="123825"/>
                                        <a:ext cx="257175" cy="2047875"/>
                                        <a:chOff x="0" y="0"/>
                                        <a:chExt cx="371475" cy="1695450"/>
                                      </a:xfrm>
                                    </wpg:grpSpPr>
                                    <wps:wsp>
                                      <wps:cNvPr id="52" name="Smiley Face 52"/>
                                      <wps:cNvSpPr/>
                                      <wps:spPr>
                                        <a:xfrm>
                                          <a:off x="0" y="0"/>
                                          <a:ext cx="371475" cy="390525"/>
                                        </a:xfrm>
                                        <a:prstGeom prst="smileyFac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3" name="Group 53"/>
                                      <wpg:cNvGrpSpPr/>
                                      <wpg:grpSpPr>
                                        <a:xfrm>
                                          <a:off x="47625" y="409575"/>
                                          <a:ext cx="314325" cy="1285875"/>
                                          <a:chOff x="0" y="0"/>
                                          <a:chExt cx="314325" cy="1285875"/>
                                        </a:xfrm>
                                      </wpg:grpSpPr>
                                      <wps:wsp>
                                        <wps:cNvPr id="54" name="Straight Connector 54"/>
                                        <wps:cNvCnPr/>
                                        <wps:spPr>
                                          <a:xfrm>
                                            <a:off x="142875" y="0"/>
                                            <a:ext cx="9525" cy="106680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H="1">
                                            <a:off x="0" y="1047750"/>
                                            <a:ext cx="1619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161925" y="1066800"/>
                                            <a:ext cx="152400" cy="2000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57" name="Group 57"/>
                                    <wpg:cNvGrpSpPr/>
                                    <wpg:grpSpPr>
                                      <a:xfrm>
                                        <a:off x="3409950" y="0"/>
                                        <a:ext cx="257175" cy="1304925"/>
                                        <a:chOff x="0" y="0"/>
                                        <a:chExt cx="371475" cy="1695450"/>
                                      </a:xfrm>
                                    </wpg:grpSpPr>
                                    <wps:wsp>
                                      <wps:cNvPr id="58" name="Smiley Face 58"/>
                                      <wps:cNvSpPr/>
                                      <wps:spPr>
                                        <a:xfrm>
                                          <a:off x="0" y="0"/>
                                          <a:ext cx="371475" cy="390525"/>
                                        </a:xfrm>
                                        <a:prstGeom prst="smileyFac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9" name="Group 59"/>
                                      <wpg:cNvGrpSpPr/>
                                      <wpg:grpSpPr>
                                        <a:xfrm>
                                          <a:off x="47625" y="409575"/>
                                          <a:ext cx="314325" cy="1285875"/>
                                          <a:chOff x="0" y="0"/>
                                          <a:chExt cx="314325" cy="1285875"/>
                                        </a:xfrm>
                                      </wpg:grpSpPr>
                                      <wps:wsp>
                                        <wps:cNvPr id="60" name="Straight Connector 60"/>
                                        <wps:cNvCnPr/>
                                        <wps:spPr>
                                          <a:xfrm>
                                            <a:off x="142875" y="0"/>
                                            <a:ext cx="9525" cy="106680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H="1">
                                            <a:off x="0" y="1047750"/>
                                            <a:ext cx="1619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161925" y="1066800"/>
                                            <a:ext cx="152400" cy="2000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63" name="Group 63"/>
                                    <wpg:cNvGrpSpPr/>
                                    <wpg:grpSpPr>
                                      <a:xfrm>
                                        <a:off x="3448050" y="1495425"/>
                                        <a:ext cx="257175" cy="1400175"/>
                                        <a:chOff x="0" y="0"/>
                                        <a:chExt cx="371475" cy="1695450"/>
                                      </a:xfrm>
                                    </wpg:grpSpPr>
                                    <wps:wsp>
                                      <wps:cNvPr id="64" name="Smiley Face 64"/>
                                      <wps:cNvSpPr/>
                                      <wps:spPr>
                                        <a:xfrm>
                                          <a:off x="0" y="0"/>
                                          <a:ext cx="371475" cy="390525"/>
                                        </a:xfrm>
                                        <a:prstGeom prst="smileyFac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65" name="Group 65"/>
                                      <wpg:cNvGrpSpPr/>
                                      <wpg:grpSpPr>
                                        <a:xfrm>
                                          <a:off x="47625" y="409575"/>
                                          <a:ext cx="314325" cy="1285875"/>
                                          <a:chOff x="0" y="0"/>
                                          <a:chExt cx="314325" cy="1285875"/>
                                        </a:xfrm>
                                      </wpg:grpSpPr>
                                      <wps:wsp>
                                        <wps:cNvPr id="66" name="Straight Connector 66"/>
                                        <wps:cNvCnPr/>
                                        <wps:spPr>
                                          <a:xfrm>
                                            <a:off x="142875" y="0"/>
                                            <a:ext cx="9525" cy="1066800"/>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flipH="1">
                                            <a:off x="0" y="1047750"/>
                                            <a:ext cx="1619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a:off x="161925" y="1066800"/>
                                            <a:ext cx="152400" cy="2000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69" name="Group 69"/>
                                    <wpg:cNvGrpSpPr/>
                                    <wpg:grpSpPr>
                                      <a:xfrm>
                                        <a:off x="0" y="2200275"/>
                                        <a:ext cx="257175" cy="981075"/>
                                        <a:chOff x="0" y="0"/>
                                        <a:chExt cx="371475" cy="1695450"/>
                                      </a:xfrm>
                                    </wpg:grpSpPr>
                                    <wps:wsp>
                                      <wps:cNvPr id="70" name="Smiley Face 70"/>
                                      <wps:cNvSpPr/>
                                      <wps:spPr>
                                        <a:xfrm>
                                          <a:off x="0" y="0"/>
                                          <a:ext cx="371475" cy="390525"/>
                                        </a:xfrm>
                                        <a:prstGeom prst="smileyFac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1" name="Group 71"/>
                                      <wpg:cNvGrpSpPr/>
                                      <wpg:grpSpPr>
                                        <a:xfrm>
                                          <a:off x="47625" y="409575"/>
                                          <a:ext cx="314325" cy="1285875"/>
                                          <a:chOff x="0" y="0"/>
                                          <a:chExt cx="314325" cy="1285875"/>
                                        </a:xfrm>
                                      </wpg:grpSpPr>
                                      <wps:wsp>
                                        <wps:cNvPr id="72" name="Straight Connector 72"/>
                                        <wps:cNvCnPr/>
                                        <wps:spPr>
                                          <a:xfrm>
                                            <a:off x="142875" y="0"/>
                                            <a:ext cx="9525" cy="1066800"/>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flipH="1">
                                            <a:off x="0" y="1047750"/>
                                            <a:ext cx="1619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161925" y="1066800"/>
                                            <a:ext cx="152400" cy="2000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75" name="Group 75"/>
                                    <wpg:cNvGrpSpPr/>
                                    <wpg:grpSpPr>
                                      <a:xfrm>
                                        <a:off x="1085850" y="57150"/>
                                        <a:ext cx="1381125" cy="3124200"/>
                                        <a:chOff x="0" y="0"/>
                                        <a:chExt cx="1381125" cy="3124200"/>
                                      </a:xfrm>
                                    </wpg:grpSpPr>
                                    <wpg:grpSp>
                                      <wpg:cNvPr id="76" name="Group 76"/>
                                      <wpg:cNvGrpSpPr/>
                                      <wpg:grpSpPr>
                                        <a:xfrm>
                                          <a:off x="0" y="0"/>
                                          <a:ext cx="1381125" cy="2124075"/>
                                          <a:chOff x="0" y="0"/>
                                          <a:chExt cx="1381125" cy="2124075"/>
                                        </a:xfrm>
                                      </wpg:grpSpPr>
                                      <wps:wsp>
                                        <wps:cNvPr id="77" name="Rectangle 77"/>
                                        <wps:cNvSpPr/>
                                        <wps:spPr>
                                          <a:xfrm>
                                            <a:off x="0" y="0"/>
                                            <a:ext cx="13811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Message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Rectangle 78"/>
                                        <wps:cNvSpPr/>
                                        <wps:spPr>
                                          <a:xfrm>
                                            <a:off x="0" y="238125"/>
                                            <a:ext cx="13811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Pre-election Phase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Rectangle 79"/>
                                        <wps:cNvSpPr/>
                                        <wps:spPr>
                                          <a:xfrm>
                                            <a:off x="0" y="476250"/>
                                            <a:ext cx="1381124"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Election Results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Rectangle 80"/>
                                        <wps:cNvSpPr/>
                                        <wps:spPr>
                                          <a:xfrm>
                                            <a:off x="0" y="714375"/>
                                            <a:ext cx="13811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Post-election Phase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Rectangle 81"/>
                                        <wps:cNvSpPr/>
                                        <wps:spPr>
                                          <a:xfrm>
                                            <a:off x="0" y="942975"/>
                                            <a:ext cx="13811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Create User</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 name="Rectangle 82"/>
                                        <wps:cNvSpPr/>
                                        <wps:spPr>
                                          <a:xfrm>
                                            <a:off x="0" y="1181100"/>
                                            <a:ext cx="13811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Change Password</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Rectangle 83"/>
                                        <wps:cNvSpPr/>
                                        <wps:spPr>
                                          <a:xfrm>
                                            <a:off x="0" y="1419225"/>
                                            <a:ext cx="13811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Forum</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4" name="Rectangle 84"/>
                                        <wps:cNvSpPr/>
                                        <wps:spPr>
                                          <a:xfrm>
                                            <a:off x="0" y="1657350"/>
                                            <a:ext cx="13811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Edit Profile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Rectangle 85"/>
                                        <wps:cNvSpPr/>
                                        <wps:spPr>
                                          <a:xfrm>
                                            <a:off x="0" y="1895475"/>
                                            <a:ext cx="13811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Upload Passport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6" name="Rectangle 86"/>
                                      <wps:cNvSpPr/>
                                      <wps:spPr>
                                        <a:xfrm>
                                          <a:off x="0" y="2133600"/>
                                          <a:ext cx="13811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Send Report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Rectangle 87"/>
                                      <wps:cNvSpPr/>
                                      <wps:spPr>
                                        <a:xfrm>
                                          <a:off x="0" y="2628900"/>
                                          <a:ext cx="13811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Vote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8" name="Rectangle 88"/>
                                      <wps:cNvSpPr/>
                                      <wps:spPr>
                                        <a:xfrm>
                                          <a:off x="0" y="2876550"/>
                                          <a:ext cx="13811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Logout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89" name="Straight Arrow Connector 89"/>
                                  <wps:cNvCnPr/>
                                  <wps:spPr>
                                    <a:xfrm>
                                      <a:off x="142875" y="2714625"/>
                                      <a:ext cx="952500" cy="339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flipV="1">
                                      <a:off x="142875" y="657225"/>
                                      <a:ext cx="962025" cy="2219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g:wgp>
                  </a:graphicData>
                </a:graphic>
              </wp:anchor>
            </w:drawing>
          </mc:Choice>
          <mc:Fallback>
            <w:pict>
              <v:group id="_x0000_s1026" o:spid="_x0000_s1026" o:spt="203" style="position:absolute;left:0pt;margin-left:81pt;margin-top:23.1pt;height:231.65pt;width:263pt;z-index:251659264;mso-width-relative:page;mso-height-relative:page;" coordsize="3705225,3181350" o:gfxdata="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">
                <o:lock v:ext="edit" aspectratio="f"/>
                <v:shape id="_x0000_s1026" o:spid="_x0000_s1026" o:spt="32" type="#_x0000_t32" style="position:absolute;left:2486025;top:723900;flip:x;height:2114550;width:1055810;" filled="f" stroked="t" coordsize="21600,21600" o:gfxdata="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vIiO8AAAA&#10;2wAAAA8AAAAAAAAAAQAgAAAAIgAAAGRycy9kb3ducmV2LnhtbFBLAQIUABQAAAAIAIdO4kAzLwWe&#10;OwAAADkAAAAQAAAAAAAAAAEAIAAAAAsBAABkcnMvc2hhcGV4bWwueG1sUEsFBgAAAAAGAAYAWwEA&#10;ALUDAAAAAA==&#10;">
                  <v:fill on="f" focussize="0,0"/>
                  <v:stroke color="#000000 [3200]" joinstyle="round" endarrow="block"/>
                  <v:imagedata o:title=""/>
                  <o:lock v:ext="edit" aspectratio="f"/>
                </v:shape>
                <v:group id="_x0000_s1026" o:spid="_x0000_s1026" o:spt="203" style="position:absolute;left:0;top:0;height:3181350;width:3705225;" coordsize="3705225,3181350"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2466975;top:790575;flip:x;height:1285875;width:1087755;" filled="f" stroked="t" coordsize="21600,21600" o:gfxdata="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9NBb4A&#10;AADb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group id="_x0000_s1026" o:spid="_x0000_s1026" o:spt="203" style="position:absolute;left:0;top:0;height:3181350;width:3705225;" coordsize="3705225,318135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142875;top:1847850;height:1219200;width:952500;" filled="f" stroked="t" coordsize="21600,21600" o:gfxdata="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slRL4A&#10;AADb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32" type="#_x0000_t32" style="position:absolute;left:142875;top:1343025;flip:y;height:1343025;width:942975;" filled="f" stroked="t" coordsize="21600,21600" o:gfxdata="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bVcb4A&#10;AADb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group id="_x0000_s1026" o:spid="_x0000_s1026" o:spt="203" style="position:absolute;left:0;top:0;height:3181350;width:3705225;" coordsize="3705225,318135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Rectangle 27" o:spid="_x0000_s1026" o:spt="1" style="position:absolute;left:1085850;top:2438400;height:247650;width:1381125;v-text-anchor:middle;" fillcolor="#FFFFFF [3201]" filled="t" stroked="t" coordsize="21600,21600" o:gfxdata="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DCpd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Add Post</w:t>
                              </w:r>
                            </w:p>
                            <w:p>
                              <w:pPr>
                                <w:jc w:val="center"/>
                              </w:pPr>
                            </w:p>
                          </w:txbxContent>
                        </v:textbox>
                      </v:rect>
                      <v:group id="_x0000_s1026" o:spid="_x0000_s1026" o:spt="203" style="position:absolute;left:0;top:0;height:3181350;width:3705225;" coordsize="3705225,3181350"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_x0000_s1026" o:spid="_x0000_s1026" o:spt="32" type="#_x0000_t32" style="position:absolute;left:2466975;top:476250;flip:x;height:2095500;width:1074420;" filled="f" stroked="t" coordsize="21600,21600" o:gfxdata="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q990vQAA&#10;ANs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2495550;top:457200;flip:x;height:216535;width:1046285;" filled="f" stroked="t" coordsize="21600,21600" o:gfxdata="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jgNLsAAADb&#10;AAAADwAAAAAAAAABACAAAAAiAAAAZHJzL2Rvd25yZXYueG1sUEsBAhQAFAAAAAgAh07iQDMvBZ47&#10;AAAAOQAAABAAAAAAAAAAAQAgAAAACgEAAGRycy9zaGFwZXhtbC54bWxQSwUGAAAAAAYABgBbAQAA&#10;tAMAAAAA&#10;">
                          <v:fill on="f" focussize="0,0"/>
                          <v:stroke color="#000000 [3200]" joinstyle="round" endarrow="block"/>
                          <v:imagedata o:title=""/>
                          <o:lock v:ext="edit" aspectratio="f"/>
                        </v:shape>
                        <v:shape id="_x0000_s1026" o:spid="_x0000_s1026" o:spt="32" type="#_x0000_t32" style="position:absolute;left:2495550;top:571500;flip:x;height:1238250;width:1045845;" filled="f" stroked="t" coordsize="21600,21600" o:gfxdata="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EWvvQAA&#10;ANs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2486025;top:447675;flip:x;height:923925;width:1068998;" filled="f" stroked="t" coordsize="21600,21600" o:gfxdata="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1tvYvQAA&#10;ANs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2476500;top:847725;flip:x;height:2206857;width:1064895;" filled="f" stroked="t" coordsize="21600,21600" o:gfxdata="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mn5DvQAA&#10;ANs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2466975;top:2505075;flip:x;height:304800;width:1133475;" filled="f" stroked="t" coordsize="21600,21600" o:gfxdata="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PmN74A&#10;AADb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32" type="#_x0000_t32" style="position:absolute;left:2466975;top:2628900;flip:x;height:438150;width:1125855;" filled="f" stroked="t" coordsize="21600,21600" o:gfxdata="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P0OsvQAA&#10;ANs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2466975;top:190500;flip:x y;height:2235753;width:1112960;" filled="f" stroked="t" coordsize="21600,21600" o:gfxdata="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ESevQAA&#10;ANs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2476500;top:666750;flip:x y;height:1828800;width:1103435;" filled="f" stroked="t" coordsize="21600,21600" o:gfxdata="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4OEFvQAA&#10;ANs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2476500;top:1828800;flip:x y;height:552450;width:1116330;" filled="f" stroked="t" coordsize="21600,21600" o:gfxdata="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91d7sAAADb&#10;AAAADwAAAAAAAAABACAAAAAiAAAAZHJzL2Rvd25yZXYueG1sUEsBAhQAFAAAAAgAh07iQDMvBZ47&#10;AAAAOQAAABAAAAAAAAAAAQAgAAAACgEAAGRycy9zaGFwZXhtbC54bWxQSwUGAAAAAAYABgBbAQAA&#10;tAMAAAAA&#10;">
                          <v:fill on="f" focussize="0,0"/>
                          <v:stroke color="#000000 [3200]" joinstyle="round" endarrow="block"/>
                          <v:imagedata o:title=""/>
                          <o:lock v:ext="edit" aspectratio="f"/>
                        </v:shape>
                        <v:shape id="_x0000_s1026" o:spid="_x0000_s1026" o:spt="32" type="#_x0000_t32" style="position:absolute;left:2466975;top:2038350;flip:x y;height:438150;width:1133475;" filled="f" stroked="t" coordsize="21600,21600" o:gfxdata="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M9DsvQAA&#10;ANs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2457450;top:1343025;flip:x y;height:923925;width:1135380;" filled="f" stroked="t" coordsize="21600,21600" o:gfxdata="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YPCgy5AAAA2wAA&#10;AA8AAAAAAAAAAQAgAAAAIgAAAGRycy9kb3ducmV2LnhtbFBLAQIUABQAAAAIAIdO4kAzLwWeOwAA&#10;ADkAAAAQAAAAAAAAAAEAIAAAAAgBAABkcnMvc2hhcGV4bWwueG1sUEsFBgAAAAAGAAYAWwEAALID&#10;AAAAAA==&#10;">
                          <v:fill on="f" focussize="0,0"/>
                          <v:stroke color="#000000 [3200]" joinstyle="round" endarrow="block"/>
                          <v:imagedata o:title=""/>
                          <o:lock v:ext="edit" aspectratio="f"/>
                        </v:shape>
                        <v:shape id="_x0000_s1026" o:spid="_x0000_s1026" o:spt="32" type="#_x0000_t32" style="position:absolute;left:2457450;top:1600200;flip:x y;height:561975;width:1122045;" filled="f" stroked="t" coordsize="21600,21600" o:gfxdata="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Dr5e8AAAA&#10;2wAAAA8AAAAAAAAAAQAgAAAAIgAAAGRycy9kb3ducmV2LnhtbFBLAQIUABQAAAAIAIdO4kAzLwWe&#10;OwAAADkAAAAQAAAAAAAAAAEAIAAAAAsBAABkcnMvc2hhcGV4bWwueG1sUEsFBgAAAAAGAAYAWwEA&#10;ALUDAAAAAA==&#10;">
                          <v:fill on="f" focussize="0,0"/>
                          <v:stroke color="#000000 [3200]" joinstyle="round" endarrow="block"/>
                          <v:imagedata o:title=""/>
                          <o:lock v:ext="edit" aspectratio="f"/>
                        </v:shape>
                        <v:group id="_x0000_s1026" o:spid="_x0000_s1026" o:spt="203" style="position:absolute;left:0;top:0;height:3181350;width:3705225;" coordsize="3705225,3181350"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142875;top:161925;flip:y;height:533400;width:923925;" filled="f" stroked="t" coordsize="21600,21600" o:gfxdata="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wNPr4A&#10;AADb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32" type="#_x0000_t32" style="position:absolute;left:133350;top:390525;flip:y;height:533400;width:923925;" filled="f" stroked="t" coordsize="21600,21600" o:gfxdata="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dZVKvQAA&#10;ANs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142875;top:666750;flip:y;height:457200;width:914400;" filled="f" stroked="t" coordsize="21600,21600" o:gfxdata="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OTDRvQAA&#10;ANs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133350;top:876300;flip:y;height:571500;width:952500;" filled="f" stroked="t" coordsize="21600,21600" o:gfxdata="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rrqa/&#10;AAAA2wAAAA8AAAAAAAAAAQAgAAAAIgAAAGRycy9kb3ducmV2LnhtbFBLAQIUABQAAAAIAIdO4kAz&#10;LwWeOwAAADkAAAAQAAAAAAAAAAEAIAAAAA4BAABkcnMvc2hhcGV4bWwueG1sUEsFBgAAAAAGAAYA&#10;WwEAALgDAAAAAA==&#10;">
                            <v:fill on="f" focussize="0,0"/>
                            <v:stroke color="#000000 [3200]" joinstyle="round" endarrow="block"/>
                            <v:imagedata o:title=""/>
                            <o:lock v:ext="edit" aspectratio="f"/>
                          </v:shape>
                          <v:shape id="_x0000_s1026" o:spid="_x0000_s1026" o:spt="32" type="#_x0000_t32" style="position:absolute;left:142875;top:1085850;flip:y;height:561975;width:971550;" filled="f" stroked="t" coordsize="21600,21600" o:gfxdata="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6cLPb4A&#10;AADb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32" type="#_x0000_t32" style="position:absolute;left:142875;top:1323975;flip:y;height:504825;width:923925;" filled="f" stroked="t" coordsize="21600,21600" o:gfxdata="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jifT7sAAADb&#10;AAAADwAAAAAAAAABACAAAAAiAAAAZHJzL2Rvd25yZXYueG1sUEsBAhQAFAAAAAgAh07iQDMvBZ47&#10;AAAAOQAAABAAAAAAAAAAAQAgAAAACgEAAGRycy9zaGFwZXhtbC54bWxQSwUGAAAAAAYABgBbAQAA&#10;tAMAAAAA&#10;">
                            <v:fill on="f" focussize="0,0"/>
                            <v:stroke color="#000000 [3200]" joinstyle="round" endarrow="block"/>
                            <v:imagedata o:title=""/>
                            <o:lock v:ext="edit" aspectratio="f"/>
                          </v:shape>
                          <v:shape id="_x0000_s1026" o:spid="_x0000_s1026" o:spt="32" type="#_x0000_t32" style="position:absolute;left:133350;top:2305050;flip:y;height:238125;width:971550;" filled="f" stroked="t" coordsize="21600,21600" o:gfxdata="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XQ61L4A&#10;AADb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group id="_x0000_s1026" o:spid="_x0000_s1026" o:spt="203" style="position:absolute;left:0;top:0;height:3181350;width:3705225;" coordsize="3705225,318135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0;top:123825;height:2047875;width:257175;" coordsize="371475,1695450"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_x0000_s1026" o:spid="_x0000_s1026" o:spt="96" type="#_x0000_t96" style="position:absolute;left:0;top:0;height:390525;width:371475;v-text-anchor:middle;" filled="f" stroked="t" coordsize="21600,21600" o:gfxdata="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87BRvQAA&#10;ANsAAAAPAAAAAAAAAAEAIAAAACIAAABkcnMvZG93bnJldi54bWxQSwECFAAUAAAACACHTuJAMy8F&#10;njsAAAA5AAAAEAAAAAAAAAABACAAAAAMAQAAZHJzL3NoYXBleG1sLnhtbFBLBQYAAAAABgAGAFsB&#10;AAC2AwAAAAA=&#10;" adj="17520">
                                <v:fill on="f" focussize="0,0"/>
                                <v:stroke weight="2pt" color="#000000 [3213]" joinstyle="round"/>
                                <v:imagedata o:title=""/>
                                <o:lock v:ext="edit" aspectratio="f"/>
                              </v:shape>
                              <v:group id="_x0000_s1026" o:spid="_x0000_s1026" o:spt="203" style="position:absolute;left:47625;top:409575;height:1285875;width:314325;" coordsize="314325,1285875"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142875;top:0;height:1066800;width:9525;" filled="f" stroked="t" coordsize="21600,21600" o:gfxdata="UEsDBAoAAAAAAIdO4kAAAAAAAAAAAAAAAAAEAAAAZHJzL1BLAwQUAAAACACHTuJAzm1va7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rm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tb2u/&#10;AAAA2w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line id="_x0000_s1026" o:spid="_x0000_s1026" o:spt="20" style="position:absolute;left:0;top:1047750;flip:x;height:238125;width:161925;" filled="f" stroked="t" coordsize="21600,21600" o:gfxdata="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L/TavQAA&#10;ANs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161925;top:1066800;height:200025;width:152400;" filled="f" stroked="t" coordsize="21600,21600" o:gfxdata="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zVIe8AAAA&#10;2w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group>
                            </v:group>
                            <v:group id="_x0000_s1026" o:spid="_x0000_s1026" o:spt="203" style="position:absolute;left:3409950;top:0;height:1304925;width:257175;" coordsize="371475,169545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_x0000_s1026" o:spid="_x0000_s1026" o:spt="96" type="#_x0000_t96" style="position:absolute;left:0;top:0;height:390525;width:371475;v-text-anchor:middle;" filled="f" stroked="t" coordsize="21600,21600" o:gfxdata="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G4e7ugAAANsA&#10;AAAPAAAAAAAAAAEAIAAAACIAAABkcnMvZG93bnJldi54bWxQSwECFAAUAAAACACHTuJAMy8FnjsA&#10;AAA5AAAAEAAAAAAAAAABACAAAAAJAQAAZHJzL3NoYXBleG1sLnhtbFBLBQYAAAAABgAGAFsBAACz&#10;AwAAAAA=&#10;" adj="17520">
                                <v:fill on="f" focussize="0,0"/>
                                <v:stroke weight="2pt" color="#000000 [3213]" joinstyle="round"/>
                                <v:imagedata o:title=""/>
                                <o:lock v:ext="edit" aspectratio="f"/>
                              </v:shape>
                              <v:group id="_x0000_s1026" o:spid="_x0000_s1026" o:spt="203" style="position:absolute;left:47625;top:409575;height:1285875;width:314325;" coordsize="314325,1285875"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142875;top:0;height:1066800;width:9525;" filled="f" stroked="t" coordsize="21600,21600" o:gfxdata="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86o9W5AAAA2wAA&#10;AA8AAAAAAAAAAQAgAAAAIgAAAGRycy9kb3ducmV2LnhtbFBLAQIUABQAAAAIAIdO4kAzLwWeOwAA&#10;ADkAAAAQAAAAAAAAAAEAIAAAAAgBAABkcnMvc2hhcGV4bWwueG1sUEsFBgAAAAAGAAYAWwEAALID&#10;AAAAAA==&#10;">
                                  <v:fill on="f" focussize="0,0"/>
                                  <v:stroke color="#000000 [3200]" joinstyle="round"/>
                                  <v:imagedata o:title=""/>
                                  <o:lock v:ext="edit" aspectratio="f"/>
                                </v:line>
                                <v:line id="_x0000_s1026" o:spid="_x0000_s1026" o:spt="20" style="position:absolute;left:0;top:1047750;flip:x;height:238125;width:161925;" filled="f" stroked="t" coordsize="21600,21600" o:gfxdata="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4OGS8AAAA&#10;2w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_x0000_s1026" o:spid="_x0000_s1026" o:spt="20" style="position:absolute;left:161925;top:1066800;height:200025;width:152400;" filled="f" stroked="t" coordsize="21600,21600" o:gfxdata="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kmDm8AAAA&#10;2w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group>
                            </v:group>
                            <v:group id="_x0000_s1026" o:spid="_x0000_s1026" o:spt="203" style="position:absolute;left:3448050;top:1495425;height:1400175;width:257175;" coordsize="371475,1695450"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_x0000_s1026" o:spid="_x0000_s1026" o:spt="96" type="#_x0000_t96" style="position:absolute;left:0;top:0;height:390525;width:371475;v-text-anchor:middle;" filled="f" stroked="t" coordsize="21600,21600" o:gfxdata="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6RwO8AAAA&#10;2wAAAA8AAAAAAAAAAQAgAAAAIgAAAGRycy9kb3ducmV2LnhtbFBLAQIUABQAAAAIAIdO4kAzLwWe&#10;OwAAADkAAAAQAAAAAAAAAAEAIAAAAAsBAABkcnMvc2hhcGV4bWwueG1sUEsFBgAAAAAGAAYAWwEA&#10;ALUDAAAAAA==&#10;" adj="17520">
                                <v:fill on="f" focussize="0,0"/>
                                <v:stroke weight="2pt" color="#000000 [3213]" joinstyle="round"/>
                                <v:imagedata o:title=""/>
                                <o:lock v:ext="edit" aspectratio="f"/>
                              </v:shape>
                              <v:group id="_x0000_s1026" o:spid="_x0000_s1026" o:spt="203" style="position:absolute;left:47625;top:409575;height:1285875;width:314325;" coordsize="314325,1285875"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142875;top:0;height:1066800;width:9525;" filled="f" stroked="t" coordsize="21600,21600" o:gfxdata="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eOrsAAADb&#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_x0000_s1026" o:spid="_x0000_s1026" o:spt="20" style="position:absolute;left:0;top:1047750;flip:x;height:238125;width:161925;" filled="f" stroked="t" coordsize="21600,21600" o:gfxdata="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3QWLvQAA&#10;ANs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161925;top:1066800;height:200025;width:152400;" filled="f" stroked="t" coordsize="21600,21600" o:gfxdata="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Mr9O5AAAA2wAA&#10;AA8AAAAAAAAAAQAgAAAAIgAAAGRycy9kb3ducmV2LnhtbFBLAQIUABQAAAAIAIdO4kAzLwWeOwAA&#10;ADkAAAAQAAAAAAAAAAEAIAAAAAgBAABkcnMvc2hhcGV4bWwueG1sUEsFBgAAAAAGAAYAWwEAALID&#10;AAAAAA==&#10;">
                                  <v:fill on="f" focussize="0,0"/>
                                  <v:stroke color="#000000 [3200]" joinstyle="round"/>
                                  <v:imagedata o:title=""/>
                                  <o:lock v:ext="edit" aspectratio="f"/>
                                </v:line>
                              </v:group>
                            </v:group>
                            <v:group id="_x0000_s1026" o:spid="_x0000_s1026" o:spt="203" style="position:absolute;left:0;top:2200275;height:981075;width:257175;" coordsize="371475,1695450"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_x0000_s1026" o:spid="_x0000_s1026" o:spt="96" type="#_x0000_t96" style="position:absolute;left:0;top:0;height:390525;width:371475;v-text-anchor:middle;" filled="f" stroked="t" coordsize="21600,21600" o:gfxdata="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9jX3bgAAADbAAAA&#10;DwAAAAAAAAABACAAAAAiAAAAZHJzL2Rvd25yZXYueG1sUEsBAhQAFAAAAAgAh07iQDMvBZ47AAAA&#10;OQAAABAAAAAAAAAAAQAgAAAABwEAAGRycy9zaGFwZXhtbC54bWxQSwUGAAAAAAYABgBbAQAAsQMA&#10;AAAA&#10;" adj="17520">
                                <v:fill on="f" focussize="0,0"/>
                                <v:stroke weight="2pt" color="#000000 [3213]" joinstyle="round"/>
                                <v:imagedata o:title=""/>
                                <o:lock v:ext="edit" aspectratio="f"/>
                              </v:shape>
                              <v:group id="_x0000_s1026" o:spid="_x0000_s1026" o:spt="203" style="position:absolute;left:47625;top:409575;height:1285875;width:314325;" coordsize="314325,1285875"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line id="_x0000_s1026" o:spid="_x0000_s1026" o:spt="20" style="position:absolute;left:142875;top:0;height:1066800;width:9525;" filled="f" stroked="t" coordsize="21600,21600" o:gfxdata="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fQ7kvQAA&#10;ANs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0;top:1047750;flip:x;height:238125;width:161925;" filled="f" stroked="t" coordsize="21600,21600" o:gfxdata="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P5VVvQAA&#10;ANs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161925;top:1066800;height:200025;width:152400;" filled="f" stroked="t" coordsize="21600,21600" o:gfxdata="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YMwu/&#10;AAAA2w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group>
                            </v:group>
                            <v:group id="_x0000_s1026" o:spid="_x0000_s1026" o:spt="203" style="position:absolute;left:1085850;top:57150;height:3124200;width:1381125;" coordsize="1381125,3124200"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2124075;width:1381125;" coordsize="1381125,2124075"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rect id="Rectangle 77" o:spid="_x0000_s1026" o:spt="1" style="position:absolute;left:0;top:0;height:228600;width:1381125;v-text-anchor:middle;" fillcolor="#FFFFFF [3201]" filled="t" stroked="t" coordsize="21600,21600" o:gfxdata="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vwVA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Message</w:t>
                                        </w:r>
                                      </w:p>
                                    </w:txbxContent>
                                  </v:textbox>
                                </v:rect>
                                <v:rect id="Rectangle 78" o:spid="_x0000_s1026" o:spt="1" style="position:absolute;left:0;top:238125;height:228600;width:1381125;v-text-anchor:middle;" fillcolor="#FFFFFF [3201]" filled="t" stroked="t" coordsize="21600,21600" o:gfxdata="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kgkTK5AAAA2wAA&#10;AA8AAAAAAAAAAQAgAAAAIgAAAGRycy9kb3ducmV2LnhtbFBLAQIUABQAAAAIAIdO4kAzLwWeOwAA&#10;ADkAAAAQAAAAAAAAAAEAIAAAAAgBAABkcnMvc2hhcGV4bWwueG1sUEsFBgAAAAAGAAYAWwEAALID&#10;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Pre-election Phase</w:t>
                                        </w:r>
                                      </w:p>
                                      <w:p>
                                        <w:pPr>
                                          <w:jc w:val="center"/>
                                        </w:pPr>
                                      </w:p>
                                    </w:txbxContent>
                                  </v:textbox>
                                </v:rect>
                                <v:rect id="Rectangle 79" o:spid="_x0000_s1026" o:spt="1" style="position:absolute;left:0;top:476250;height:228600;width:1381124;v-text-anchor:middle;" fillcolor="#FFFFFF [3201]" filled="t" stroked="t" coordsize="21600,21600" o:gfxdata="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bDSp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Election Results</w:t>
                                        </w:r>
                                      </w:p>
                                      <w:p>
                                        <w:pPr>
                                          <w:jc w:val="center"/>
                                        </w:pPr>
                                      </w:p>
                                    </w:txbxContent>
                                  </v:textbox>
                                </v:rect>
                                <v:rect id="Rectangle 80" o:spid="_x0000_s1026" o:spt="1" style="position:absolute;left:0;top:714375;height:228600;width:1381125;v-text-anchor:middle;" fillcolor="#FFFFFF [3201]" filled="t" stroked="t" coordsize="21600,21600" o:gfxdata="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KD7RO5AAAA2wAA&#10;AA8AAAAAAAAAAQAgAAAAIgAAAGRycy9kb3ducmV2LnhtbFBLAQIUABQAAAAIAIdO4kAzLwWeOwAA&#10;ADkAAAAQAAAAAAAAAAEAIAAAAAgBAABkcnMvc2hhcGV4bWwueG1sUEsFBgAAAAAGAAYAWwEAALID&#10;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Post-election Phase</w:t>
                                        </w:r>
                                      </w:p>
                                      <w:p>
                                        <w:pPr>
                                          <w:jc w:val="center"/>
                                        </w:pPr>
                                      </w:p>
                                    </w:txbxContent>
                                  </v:textbox>
                                </v:rect>
                                <v:rect id="Rectangle 81" o:spid="_x0000_s1026" o:spt="1" style="position:absolute;left:0;top:942975;height:228600;width:1381125;v-text-anchor:middle;" fillcolor="#FFFFFF [3201]" filled="t" stroked="t" coordsize="21600,21600" o:gfxdata="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3PSIi8AAAA&#10;2w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Create User</w:t>
                                        </w:r>
                                      </w:p>
                                      <w:p>
                                        <w:pPr>
                                          <w:jc w:val="center"/>
                                        </w:pPr>
                                      </w:p>
                                    </w:txbxContent>
                                  </v:textbox>
                                </v:rect>
                                <v:rect id="Rectangle 82" o:spid="_x0000_s1026" o:spt="1" style="position:absolute;left:0;top:1181100;height:228600;width:1381125;v-text-anchor:middle;" fillcolor="#FFFFFF [3201]" filled="t" stroked="t" coordsize="21600,21600" o:gfxdata="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d1v+8AAAA&#10;2w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Change Password</w:t>
                                        </w:r>
                                      </w:p>
                                      <w:p>
                                        <w:pPr>
                                          <w:jc w:val="center"/>
                                        </w:pPr>
                                      </w:p>
                                    </w:txbxContent>
                                  </v:textbox>
                                </v:rect>
                                <v:rect id="Rectangle 83" o:spid="_x0000_s1026" o:spt="1" style="position:absolute;left:0;top:1419225;height:228600;width:1381125;v-text-anchor:middle;" fillcolor="#FFFFFF [3201]" filled="t" stroked="t" coordsize="21600,21600" o:gfxdata="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Rc2S8AAAA&#10;2w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Forum</w:t>
                                        </w:r>
                                      </w:p>
                                      <w:p>
                                        <w:pPr>
                                          <w:jc w:val="center"/>
                                        </w:pPr>
                                      </w:p>
                                    </w:txbxContent>
                                  </v:textbox>
                                </v:rect>
                                <v:rect id="Rectangle 84" o:spid="_x0000_s1026" o:spt="1" style="position:absolute;left:0;top:1657350;height:228600;width:1381125;v-text-anchor:middle;" fillcolor="#FFFFFF [3201]" filled="t" stroked="t" coordsize="21600,21600" o:gfxdata="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246xC8AAAA&#10;2w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Edit Profile</w:t>
                                        </w:r>
                                      </w:p>
                                      <w:p>
                                        <w:pPr>
                                          <w:jc w:val="center"/>
                                        </w:pPr>
                                      </w:p>
                                    </w:txbxContent>
                                  </v:textbox>
                                </v:rect>
                                <v:rect id="Rectangle 85" o:spid="_x0000_s1026" o:spt="1" style="position:absolute;left:0;top:1895475;height:228600;width:1381125;v-text-anchor:middle;" fillcolor="#FFFFFF [3201]" filled="t" stroked="t" coordsize="21600,21600" o:gfxdata="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0Tou8AAAA&#10;2w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Upload Passport</w:t>
                                        </w:r>
                                      </w:p>
                                      <w:p>
                                        <w:pPr>
                                          <w:jc w:val="center"/>
                                        </w:pPr>
                                      </w:p>
                                    </w:txbxContent>
                                  </v:textbox>
                                </v:rect>
                              </v:group>
                              <v:rect id="Rectangle 86" o:spid="_x0000_s1026" o:spt="1" style="position:absolute;left:0;top:2133600;height:247650;width:1381125;v-text-anchor:middle;" fillcolor="#FFFFFF [3201]" filled="t" stroked="t" coordsize="21600,21600" o:gfxdata="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JtD8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Send Report</w:t>
                                      </w:r>
                                    </w:p>
                                    <w:p>
                                      <w:pPr>
                                        <w:jc w:val="center"/>
                                      </w:pPr>
                                    </w:p>
                                  </w:txbxContent>
                                </v:textbox>
                              </v:rect>
                              <v:rect id="Rectangle 87" o:spid="_x0000_s1026" o:spt="1" style="position:absolute;left:0;top:2628900;height:247650;width:1381125;v-text-anchor:middle;" fillcolor="#FFFFFF [3201]" filled="t" stroked="t" coordsize="21600,21600" o:gfxdata="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anVn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Vote</w:t>
                                      </w:r>
                                    </w:p>
                                    <w:p>
                                      <w:pPr>
                                        <w:jc w:val="center"/>
                                      </w:pPr>
                                    </w:p>
                                  </w:txbxContent>
                                </v:textbox>
                              </v:rect>
                              <v:rect id="Rectangle 88" o:spid="_x0000_s1026" o:spt="1" style="position:absolute;left:0;top:2876550;height:247650;width:1381125;v-text-anchor:middle;" fillcolor="#FFFFFF [3201]" filled="t" stroked="t" coordsize="21600,21600" o:gfxdata="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14RW5AAAA2wAA&#10;AA8AAAAAAAAAAQAgAAAAIgAAAGRycy9kb3ducmV2LnhtbFBLAQIUABQAAAAIAIdO4kAzLwWeOwAA&#10;ADkAAAAQAAAAAAAAAAEAIAAAAAgBAABkcnMvc2hhcGV4bWwueG1sUEsFBgAAAAAGAAYAWwEAALID&#10;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Logout</w:t>
                                      </w:r>
                                    </w:p>
                                    <w:p>
                                      <w:pPr>
                                        <w:jc w:val="center"/>
                                      </w:pPr>
                                    </w:p>
                                  </w:txbxContent>
                                </v:textbox>
                              </v:rect>
                            </v:group>
                          </v:group>
                          <v:shape id="_x0000_s1026" o:spid="_x0000_s1026" o:spt="32" type="#_x0000_t32" style="position:absolute;left:142875;top:2714625;height:339957;width:952500;" filled="f" stroked="t" coordsize="21600,21600" o:gfxdata="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zV4L4A&#10;AADb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32" type="#_x0000_t32" style="position:absolute;left:142875;top:657225;flip:y;height:2219325;width:962025;" filled="f" stroked="t" coordsize="21600,21600" o:gfxdata="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Lr8OugAAANsA&#10;AAAPAAAAAAAAAAEAIAAAACIAAABkcnMvZG93bnJldi54bWxQSwECFAAUAAAACACHTuJAMy8FnjsA&#10;AAA5AAAAEAAAAAAAAAABACAAAAAJAQAAZHJzL3NoYXBleG1sLnhtbFBLBQYAAAAABgAGAFsBAACz&#10;AwAAAAA=&#10;">
                            <v:fill on="f" focussize="0,0"/>
                            <v:stroke color="#000000 [3200]" joinstyle="round" endarrow="block"/>
                            <v:imagedata o:title=""/>
                            <o:lock v:ext="edit" aspectratio="f"/>
                          </v:shape>
                        </v:group>
                      </v:group>
                    </v:group>
                  </v:group>
                </v:group>
              </v:group>
            </w:pict>
          </mc:Fallback>
        </mc:AlternateConten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Aspirant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Admin</w:t>
      </w:r>
      <w:r>
        <w:rPr>
          <w:rFonts w:ascii="Times New Roman" w:hAnsi="Times New Roman" w:cs="Times New Roman"/>
          <w:sz w:val="24"/>
          <w:szCs w:val="24"/>
        </w:rPr>
        <w:tab/>
      </w:r>
      <w:r>
        <w:commentReference w:id="0"/>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Voter</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Observer</w:t>
      </w:r>
    </w:p>
    <w:p>
      <w:pPr>
        <w:tabs>
          <w:tab w:val="left" w:pos="819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Figure 4.1: Use Case Diagram of the New System</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4.3.2</w:t>
      </w:r>
      <w:r>
        <w:rPr>
          <w:rFonts w:ascii="Times New Roman" w:hAnsi="Times New Roman" w:cs="Times New Roman"/>
          <w:b/>
          <w:sz w:val="24"/>
          <w:szCs w:val="24"/>
        </w:rPr>
        <w:tab/>
      </w:r>
      <w:r>
        <w:rPr>
          <w:rFonts w:ascii="Times New Roman" w:hAnsi="Times New Roman" w:cs="Times New Roman"/>
          <w:b/>
          <w:sz w:val="24"/>
          <w:szCs w:val="24"/>
        </w:rPr>
        <w:t>Detailed Function of the New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new system procedures involve the use of web applications in undertaking voting activities and will run on any browser from a device that is internet enables. The database used by the new system is MySQL which is the most popular open-source relational database management system in the world. It stores data in tables that are made of columns and rows. Using SQL statements, users can manipulate, define, control, and query data. The four (4) interfaces made up of the new system are:</w:t>
      </w:r>
    </w:p>
    <w:p>
      <w:pPr>
        <w:pStyle w:val="10"/>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Admin Interface:</w:t>
      </w:r>
      <w:r>
        <w:rPr>
          <w:rFonts w:ascii="Times New Roman" w:hAnsi="Times New Roman" w:cs="Times New Roman"/>
          <w:sz w:val="24"/>
          <w:szCs w:val="24"/>
        </w:rPr>
        <w:t xml:space="preserve"> This is the user interface for the DDISSTA electoral council. It enables the user to perform pre-election and post-election activities such as registering aspirants, uploading eligible voters, creating users, setting election duration, attending to messages, releasing election results, and auditing.</w:t>
      </w:r>
    </w:p>
    <w:p>
      <w:pPr>
        <w:pStyle w:val="10"/>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Aspirant Interface:</w:t>
      </w:r>
      <w:r>
        <w:rPr>
          <w:rFonts w:ascii="Times New Roman" w:hAnsi="Times New Roman" w:cs="Times New Roman"/>
          <w:sz w:val="24"/>
          <w:szCs w:val="24"/>
        </w:rPr>
        <w:t xml:space="preserve"> This is the aspirant interface to interact with the system. It enables the user to add a manifesto, cast a vote, add posts to the forum, and view election results.</w:t>
      </w:r>
    </w:p>
    <w:p>
      <w:pPr>
        <w:pStyle w:val="10"/>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Voter Interface:</w:t>
      </w:r>
      <w:r>
        <w:rPr>
          <w:rFonts w:ascii="Times New Roman" w:hAnsi="Times New Roman" w:cs="Times New Roman"/>
          <w:sz w:val="24"/>
          <w:szCs w:val="24"/>
        </w:rPr>
        <w:t xml:space="preserve"> This interface enables the voter to cast a vote, send a message to the electoral council, read the aspirant’s manifesto, interact with the aspirant through the forum, and view election results. All voting choices are confidential and cannot be linked to the voter and results will be hidden until the election ends.</w:t>
      </w:r>
    </w:p>
    <w:p>
      <w:pPr>
        <w:pStyle w:val="10"/>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Election Observer Interface:</w:t>
      </w:r>
      <w:r>
        <w:rPr>
          <w:rFonts w:ascii="Times New Roman" w:hAnsi="Times New Roman" w:cs="Times New Roman"/>
          <w:sz w:val="24"/>
          <w:szCs w:val="24"/>
        </w:rPr>
        <w:t xml:space="preserve"> This interface enables election observers to monitor the conduct of the election on election day and send a comprehensive report to the electoral council to deliver credible fraud-free elections.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4.4</w:t>
      </w:r>
      <w:r>
        <w:rPr>
          <w:rFonts w:ascii="Times New Roman" w:hAnsi="Times New Roman" w:cs="Times New Roman"/>
          <w:b/>
          <w:sz w:val="24"/>
          <w:szCs w:val="24"/>
        </w:rPr>
        <w:tab/>
      </w:r>
      <w:r>
        <w:rPr>
          <w:rFonts w:ascii="Times New Roman" w:hAnsi="Times New Roman" w:cs="Times New Roman"/>
          <w:b/>
          <w:sz w:val="24"/>
          <w:szCs w:val="24"/>
        </w:rPr>
        <w:t>Design Technique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top-down approach was adopted in the design of the new system. It is an approach where the complete system is divided into smaller sub-systems with more details. Each part again goes the top-down approach till the complete system is designed with all minute details.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4.4.1</w:t>
      </w:r>
      <w:r>
        <w:rPr>
          <w:rFonts w:ascii="Times New Roman" w:hAnsi="Times New Roman" w:cs="Times New Roman"/>
          <w:b/>
          <w:sz w:val="24"/>
          <w:szCs w:val="24"/>
        </w:rPr>
        <w:tab/>
      </w:r>
      <w:r>
        <w:rPr>
          <w:rFonts w:ascii="Times New Roman" w:hAnsi="Times New Roman" w:cs="Times New Roman"/>
          <w:b/>
          <w:sz w:val="24"/>
          <w:szCs w:val="24"/>
        </w:rPr>
        <w:t>Data Flow Diagram (DFD)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DFD is a graphical technique that maps out the flow of information through a system and gives insight into the inputs and outputs of each entity and the process itself.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0288" behindDoc="0" locked="0" layoutInCell="1" allowOverlap="1">
                <wp:simplePos x="0" y="0"/>
                <wp:positionH relativeFrom="column">
                  <wp:posOffset>95250</wp:posOffset>
                </wp:positionH>
                <wp:positionV relativeFrom="paragraph">
                  <wp:posOffset>37465</wp:posOffset>
                </wp:positionV>
                <wp:extent cx="5781675" cy="714375"/>
                <wp:effectExtent l="0" t="0" r="28575" b="28575"/>
                <wp:wrapNone/>
                <wp:docPr id="91" name="Group 91"/>
                <wp:cNvGraphicFramePr/>
                <a:graphic xmlns:a="http://schemas.openxmlformats.org/drawingml/2006/main">
                  <a:graphicData uri="http://schemas.microsoft.com/office/word/2010/wordprocessingGroup">
                    <wpg:wgp>
                      <wpg:cNvGrpSpPr/>
                      <wpg:grpSpPr>
                        <a:xfrm>
                          <a:off x="0" y="0"/>
                          <a:ext cx="5781675" cy="714375"/>
                          <a:chOff x="0" y="0"/>
                          <a:chExt cx="5781675" cy="714375"/>
                        </a:xfrm>
                      </wpg:grpSpPr>
                      <wps:wsp>
                        <wps:cNvPr id="92" name="Rectangle 92"/>
                        <wps:cNvSpPr/>
                        <wps:spPr>
                          <a:xfrm>
                            <a:off x="0" y="171450"/>
                            <a:ext cx="1276350" cy="4191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Voter/Aspirant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Rectangle 93"/>
                        <wps:cNvSpPr/>
                        <wps:spPr>
                          <a:xfrm>
                            <a:off x="4505325" y="152400"/>
                            <a:ext cx="1276350" cy="4191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Straight Arrow Connector 94"/>
                        <wps:cNvCnPr/>
                        <wps:spPr>
                          <a:xfrm>
                            <a:off x="1304925" y="24765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a:off x="1295400" y="533400"/>
                            <a:ext cx="1193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Straight Arrow Connector 101"/>
                        <wps:cNvCnPr/>
                        <wps:spPr>
                          <a:xfrm flipH="1">
                            <a:off x="3228975" y="228600"/>
                            <a:ext cx="1289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3248025" y="533400"/>
                            <a:ext cx="127635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04" name="Group 104"/>
                        <wpg:cNvGrpSpPr/>
                        <wpg:grpSpPr>
                          <a:xfrm>
                            <a:off x="2505075" y="0"/>
                            <a:ext cx="771525" cy="714375"/>
                            <a:chOff x="0" y="0"/>
                            <a:chExt cx="923925" cy="838200"/>
                          </a:xfrm>
                        </wpg:grpSpPr>
                        <wps:wsp>
                          <wps:cNvPr id="105" name="Rounded Rectangle 105"/>
                          <wps:cNvSpPr/>
                          <wps:spPr>
                            <a:xfrm>
                              <a:off x="9525" y="0"/>
                              <a:ext cx="895350" cy="838200"/>
                            </a:xfrm>
                            <a:prstGeom prst="roundRect">
                              <a:avLst/>
                            </a:prstGeom>
                          </wps:spPr>
                          <wps:style>
                            <a:lnRef idx="2">
                              <a:schemeClr val="dk1"/>
                            </a:lnRef>
                            <a:fillRef idx="1">
                              <a:schemeClr val="lt1"/>
                            </a:fillRef>
                            <a:effectRef idx="0">
                              <a:schemeClr val="dk1"/>
                            </a:effectRef>
                            <a:fontRef idx="minor">
                              <a:schemeClr val="dk1"/>
                            </a:fontRef>
                          </wps:style>
                          <wps:txbx>
                            <w:txbxContent>
                              <w:p>
                                <w:pPr>
                                  <w:spacing w:after="0"/>
                                  <w:jc w:val="center"/>
                                  <w:rPr>
                                    <w:rFonts w:ascii="Times New Roman" w:hAnsi="Times New Roman" w:cs="Times New Roman"/>
                                    <w:sz w:val="16"/>
                                    <w:szCs w:val="16"/>
                                  </w:rPr>
                                </w:pPr>
                              </w:p>
                              <w:p>
                                <w:pPr>
                                  <w:spacing w:after="0"/>
                                  <w:jc w:val="center"/>
                                  <w:rPr>
                                    <w:rFonts w:ascii="Times New Roman" w:hAnsi="Times New Roman" w:cs="Times New Roman"/>
                                    <w:sz w:val="18"/>
                                    <w:szCs w:val="18"/>
                                  </w:rPr>
                                </w:pPr>
                                <w:r>
                                  <w:rPr>
                                    <w:rFonts w:ascii="Times New Roman" w:hAnsi="Times New Roman" w:cs="Times New Roman"/>
                                    <w:sz w:val="18"/>
                                    <w:szCs w:val="18"/>
                                  </w:rPr>
                                  <w:t>Voting Process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Straight Connector 106"/>
                          <wps:cNvCnPr/>
                          <wps:spPr>
                            <a:xfrm>
                              <a:off x="0" y="323850"/>
                              <a:ext cx="92392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7.5pt;margin-top:2.95pt;height:56.25pt;width:455.25pt;z-index:251660288;mso-width-relative:page;mso-height-relative:page;" coordsize="5781675,714375" o:gfxdata="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CW/dzc2AAAAAgB&#10;AAAPAAAAAAAAAAEAIAAAACIAAABkcnMvZG93bnJldi54bWxQSwECFAAUAAAACACHTuJAfGA//ccE&#10;AAB4GAAADgAAAAAAAAABACAAAAAnAQAAZHJzL2Uyb0RvYy54bWxQSwUGAAAAAAYABgBZAQAAYAgA&#10;AAAA&#10;">
                <o:lock v:ext="edit" aspectratio="f"/>
                <v:rect id="Rectangle 92" o:spid="_x0000_s1026" o:spt="1" style="position:absolute;left:0;top:171450;height:419100;width:1276350;v-text-anchor:middle;" fillcolor="#FFFFFF [3201]" filled="t" stroked="t" coordsize="21600,21600" o:gfxdata="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EQCK8AAAA&#10;2w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w:txbxContent>
                      <w:p>
                        <w:pPr>
                          <w:jc w:val="cente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Voter/Aspirant</w:t>
                        </w:r>
                      </w:p>
                    </w:txbxContent>
                  </v:textbox>
                </v:rect>
                <v:rect id="Rectangle 93" o:spid="_x0000_s1026" o:spt="1" style="position:absolute;left:4505325;top:152400;height:419100;width:1276350;v-text-anchor:middle;" fillcolor="#FFFFFF [3201]" filled="t" stroked="t" coordsize="21600,21600" o:gfxdata="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iOW5vQAA&#10;ANs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w:txbxContent>
                      <w:p>
                        <w:pPr>
                          <w:jc w:val="cente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Admin</w:t>
                        </w:r>
                      </w:p>
                    </w:txbxContent>
                  </v:textbox>
                </v:rect>
                <v:shape id="_x0000_s1026" o:spid="_x0000_s1026" o:spt="32" type="#_x0000_t32" style="position:absolute;left:1304925;top:247650;height:0;width:1200150;" filled="f" stroked="t" coordsize="21600,21600" o:gfxdata="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Tso74A&#10;AADb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32" type="#_x0000_t32" style="position:absolute;left:1295400;top:533400;height:0;width:1193800;" filled="f" stroked="t" coordsize="21600,21600" o:gfxdata="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tnLUvQAA&#10;ANs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3228975;top:228600;flip:x;height:0;width:1289050;" filled="f" stroked="t" coordsize="21600,21600" o:gfxdata="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MqBjvQAA&#10;ANw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3248025;top:533400;height:1;width:1276350;" filled="f" stroked="t" coordsize="21600,21600" o:gfxdata="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uV3i8AAAA&#10;3AAAAA8AAAAAAAAAAQAgAAAAIgAAAGRycy9kb3ducmV2LnhtbFBLAQIUABQAAAAIAIdO4kAzLwWe&#10;OwAAADkAAAAQAAAAAAAAAAEAIAAAAAsBAABkcnMvc2hhcGV4bWwueG1sUEsFBgAAAAAGAAYAWwEA&#10;ALUDAAAAAA==&#10;">
                  <v:fill on="f" focussize="0,0"/>
                  <v:stroke color="#000000 [3200]" joinstyle="round" endarrow="block"/>
                  <v:imagedata o:title=""/>
                  <o:lock v:ext="edit" aspectratio="f"/>
                </v:shape>
                <v:group id="_x0000_s1026" o:spid="_x0000_s1026" o:spt="203" style="position:absolute;left:2505075;top:0;height:714375;width:771525;" coordsize="923925,838200"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roundrect id="_x0000_s1026" o:spid="_x0000_s1026" o:spt="2" style="position:absolute;left:9525;top:0;height:838200;width:895350;v-text-anchor:middle;" fillcolor="#FFFFFF [3201]" filled="t" stroked="t" coordsize="21600,21600" arcsize="0.166666666666667" o:gfxdata="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TZWAvQAA&#10;ANw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w:txbxContent>
                        <w:p>
                          <w:pPr>
                            <w:spacing w:after="0"/>
                            <w:jc w:val="center"/>
                            <w:rPr>
                              <w:rFonts w:ascii="Times New Roman" w:hAnsi="Times New Roman" w:cs="Times New Roman"/>
                              <w:sz w:val="16"/>
                              <w:szCs w:val="16"/>
                            </w:rPr>
                          </w:pPr>
                        </w:p>
                        <w:p>
                          <w:pPr>
                            <w:spacing w:after="0"/>
                            <w:jc w:val="center"/>
                            <w:rPr>
                              <w:rFonts w:ascii="Times New Roman" w:hAnsi="Times New Roman" w:cs="Times New Roman"/>
                              <w:sz w:val="18"/>
                              <w:szCs w:val="18"/>
                            </w:rPr>
                          </w:pPr>
                          <w:r>
                            <w:rPr>
                              <w:rFonts w:ascii="Times New Roman" w:hAnsi="Times New Roman" w:cs="Times New Roman"/>
                              <w:sz w:val="18"/>
                              <w:szCs w:val="18"/>
                            </w:rPr>
                            <w:t>Voting Process</w:t>
                          </w:r>
                        </w:p>
                      </w:txbxContent>
                    </v:textbox>
                  </v:roundrect>
                  <v:line id="_x0000_s1026" o:spid="_x0000_s1026" o:spt="20" style="position:absolute;left:0;top:323850;height:0;width:923925;" filled="f" stroked="t" coordsize="21600,21600" o:gfxdata="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YpMi8AAAA&#10;3A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group>
              </v:group>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fill registration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upload eligible voters</w:t>
      </w:r>
      <w:r>
        <w:commentReference w:id="1"/>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login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election results</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Figure 4.2: Level 0 Data flow Diagram of the New System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 Author’s Concept)</w:t>
      </w:r>
      <w:r>
        <w:rPr>
          <w:rFonts w:ascii="Times New Roman" w:hAnsi="Times New Roman" w:cs="Times New Roman"/>
          <w:b/>
          <w:sz w:val="24"/>
          <w:szCs w:val="24"/>
        </w:rPr>
        <w:tab/>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553075" cy="2009775"/>
                <wp:effectExtent l="0" t="0" r="28575" b="28575"/>
                <wp:wrapNone/>
                <wp:docPr id="118" name="Group 118"/>
                <wp:cNvGraphicFramePr/>
                <a:graphic xmlns:a="http://schemas.openxmlformats.org/drawingml/2006/main">
                  <a:graphicData uri="http://schemas.microsoft.com/office/word/2010/wordprocessingGroup">
                    <wpg:wgp>
                      <wpg:cNvGrpSpPr/>
                      <wpg:grpSpPr>
                        <a:xfrm>
                          <a:off x="0" y="0"/>
                          <a:ext cx="5553075" cy="2009775"/>
                          <a:chOff x="0" y="0"/>
                          <a:chExt cx="5476875" cy="2327601"/>
                        </a:xfrm>
                      </wpg:grpSpPr>
                      <wpg:grpSp>
                        <wpg:cNvPr id="163" name="Group 163"/>
                        <wpg:cNvGrpSpPr/>
                        <wpg:grpSpPr>
                          <a:xfrm>
                            <a:off x="0" y="257175"/>
                            <a:ext cx="5476875" cy="2070426"/>
                            <a:chOff x="0" y="0"/>
                            <a:chExt cx="5915025" cy="2685956"/>
                          </a:xfrm>
                        </wpg:grpSpPr>
                        <wps:wsp>
                          <wps:cNvPr id="114" name="Rectangle 114"/>
                          <wps:cNvSpPr/>
                          <wps:spPr>
                            <a:xfrm>
                              <a:off x="9525" y="771432"/>
                              <a:ext cx="1266825" cy="4000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Voter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5" name="Rectangle 115"/>
                          <wps:cNvSpPr/>
                          <wps:spPr>
                            <a:xfrm>
                              <a:off x="0" y="1790606"/>
                              <a:ext cx="1266825" cy="4000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Observer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wps:spPr>
                            <a:xfrm>
                              <a:off x="0" y="1285781"/>
                              <a:ext cx="1266825" cy="4000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Aspirant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Rectangle 117"/>
                          <wps:cNvSpPr/>
                          <wps:spPr>
                            <a:xfrm>
                              <a:off x="0" y="2285906"/>
                              <a:ext cx="1266825" cy="4000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 name="Straight Arrow Connector 119"/>
                          <wps:cNvCnPr/>
                          <wps:spPr>
                            <a:xfrm>
                              <a:off x="1285875" y="933450"/>
                              <a:ext cx="101917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a:off x="1295400" y="1504950"/>
                              <a:ext cx="102870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Straight Arrow Connector 121"/>
                          <wps:cNvCnPr/>
                          <wps:spPr>
                            <a:xfrm flipV="1">
                              <a:off x="1257300" y="1743075"/>
                              <a:ext cx="10096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flipV="1">
                              <a:off x="1257300" y="1914525"/>
                              <a:ext cx="102870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Straight Arrow Connector 125"/>
                          <wps:cNvCnPr/>
                          <wps:spPr>
                            <a:xfrm flipH="1" flipV="1">
                              <a:off x="2876550" y="0"/>
                              <a:ext cx="1228725"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flipH="1" flipV="1">
                              <a:off x="2533650" y="19050"/>
                              <a:ext cx="45719"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6" name="Group 136"/>
                          <wpg:cNvGrpSpPr/>
                          <wpg:grpSpPr>
                            <a:xfrm>
                              <a:off x="2286000" y="1219200"/>
                              <a:ext cx="923925" cy="838200"/>
                              <a:chOff x="0" y="0"/>
                              <a:chExt cx="923925" cy="838200"/>
                            </a:xfrm>
                          </wpg:grpSpPr>
                          <wps:wsp>
                            <wps:cNvPr id="134" name="Rounded Rectangle 134"/>
                            <wps:cNvSpPr/>
                            <wps:spPr>
                              <a:xfrm>
                                <a:off x="9525" y="0"/>
                                <a:ext cx="895350" cy="838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Login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5" name="Straight Connector 135"/>
                            <wps:cNvCnPr/>
                            <wps:spPr>
                              <a:xfrm>
                                <a:off x="0" y="323850"/>
                                <a:ext cx="9239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37" name="Group 137"/>
                          <wpg:cNvGrpSpPr/>
                          <wpg:grpSpPr>
                            <a:xfrm>
                              <a:off x="3638550" y="1219200"/>
                              <a:ext cx="923925" cy="838200"/>
                              <a:chOff x="0" y="0"/>
                              <a:chExt cx="923925" cy="838200"/>
                            </a:xfrm>
                          </wpg:grpSpPr>
                          <wps:wsp>
                            <wps:cNvPr id="138" name="Rounded Rectangle 138"/>
                            <wps:cNvSpPr/>
                            <wps:spPr>
                              <a:xfrm>
                                <a:off x="9525" y="0"/>
                                <a:ext cx="895350" cy="838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Voting Process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Straight Connector 139"/>
                            <wps:cNvCnPr/>
                            <wps:spPr>
                              <a:xfrm>
                                <a:off x="0" y="323850"/>
                                <a:ext cx="9239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0" name="Straight Arrow Connector 140"/>
                          <wps:cNvCnPr/>
                          <wps:spPr>
                            <a:xfrm>
                              <a:off x="3209925" y="165735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Straight Arrow Connector 141"/>
                          <wps:cNvCnPr/>
                          <wps:spPr>
                            <a:xfrm>
                              <a:off x="2762250" y="28575"/>
                              <a:ext cx="45719"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Straight Arrow Connector 142"/>
                          <wps:cNvCnPr/>
                          <wps:spPr>
                            <a:xfrm>
                              <a:off x="3124200" y="38100"/>
                              <a:ext cx="1181100" cy="1190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Straight Arrow Connector 143"/>
                          <wps:cNvCnPr/>
                          <wps:spPr>
                            <a:xfrm>
                              <a:off x="4552950" y="162877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4" name="Group 144"/>
                          <wpg:cNvGrpSpPr/>
                          <wpg:grpSpPr>
                            <a:xfrm>
                              <a:off x="4991100" y="1219200"/>
                              <a:ext cx="923925" cy="838200"/>
                              <a:chOff x="0" y="0"/>
                              <a:chExt cx="923925" cy="838200"/>
                            </a:xfrm>
                          </wpg:grpSpPr>
                          <wps:wsp>
                            <wps:cNvPr id="145" name="Rounded Rectangle 145"/>
                            <wps:cNvSpPr/>
                            <wps:spPr>
                              <a:xfrm>
                                <a:off x="9525" y="0"/>
                                <a:ext cx="895350" cy="8382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6" name="Straight Connector 146"/>
                            <wps:cNvCnPr/>
                            <wps:spPr>
                              <a:xfrm>
                                <a:off x="0" y="323850"/>
                                <a:ext cx="9239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55" name="Group 155"/>
                        <wpg:cNvGrpSpPr/>
                        <wpg:grpSpPr>
                          <a:xfrm>
                            <a:off x="1933575" y="0"/>
                            <a:ext cx="1285875" cy="276225"/>
                            <a:chOff x="0" y="0"/>
                            <a:chExt cx="1285875" cy="276225"/>
                          </a:xfrm>
                        </wpg:grpSpPr>
                        <wps:wsp>
                          <wps:cNvPr id="123" name="Rectangle 123"/>
                          <wps:cNvSpPr/>
                          <wps:spPr>
                            <a:xfrm>
                              <a:off x="9526" y="9525"/>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Voting Database </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51" name="Group 151"/>
                          <wpg:cNvGrpSpPr/>
                          <wpg:grpSpPr>
                            <a:xfrm>
                              <a:off x="0" y="0"/>
                              <a:ext cx="1285875" cy="276225"/>
                              <a:chOff x="0" y="0"/>
                              <a:chExt cx="1200150" cy="295275"/>
                            </a:xfrm>
                          </wpg:grpSpPr>
                          <wps:wsp>
                            <wps:cNvPr id="147" name="Straight Connector 147"/>
                            <wps:cNvCnPr/>
                            <wps:spPr>
                              <a:xfrm>
                                <a:off x="0" y="0"/>
                                <a:ext cx="1200150" cy="0"/>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0" y="295275"/>
                                <a:ext cx="1200150" cy="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171450" y="0"/>
                                <a:ext cx="0" cy="295275"/>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id="_x0000_s1026" o:spid="_x0000_s1026" o:spt="203" style="position:absolute;left:0pt;margin-left:0pt;margin-top:0pt;height:158.25pt;width:437.25pt;z-index:251661312;mso-width-relative:page;mso-height-relative:page;" coordsize="5476875,2327601" o:gfxdata="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">
                <o:lock v:ext="edit" aspectratio="f"/>
                <v:group id="_x0000_s1026" o:spid="_x0000_s1026" o:spt="203" style="position:absolute;left:0;top:257175;height:2070426;width:5476875;" coordsize="5915025,2685956"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rect id="Rectangle 114" o:spid="_x0000_s1026" o:spt="1" style="position:absolute;left:9525;top:771432;height:400050;width:1266825;v-text-anchor:middle;" fillcolor="#FFFFFF [3201]" filled="t" stroked="t" coordsize="21600,21600" o:gfxdata="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J4By8AAAA&#10;3A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w:txbxContent>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Voter </w:t>
                          </w:r>
                        </w:p>
                      </w:txbxContent>
                    </v:textbox>
                  </v:rect>
                  <v:rect id="Rectangle 115" o:spid="_x0000_s1026" o:spt="1" style="position:absolute;left:0;top:1790606;height:400050;width:1266825;v-text-anchor:middle;" fillcolor="#FFFFFF [3201]" filled="t" stroked="t" coordsize="21600,21600" o:gfxdata="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FRYe8AAAA&#10;3A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w:txbxContent>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Observer</w:t>
                          </w:r>
                        </w:p>
                      </w:txbxContent>
                    </v:textbox>
                  </v:rect>
                  <v:rect id="Rectangle 116" o:spid="_x0000_s1026" o:spt="1" style="position:absolute;left:0;top:1285781;height:400050;width:1266825;v-text-anchor:middle;" fillcolor="#FFFFFF [3201]" filled="t" stroked="t" coordsize="21600,21600" o:gfxdata="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Zfb8LsAAADc&#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textbox>
                      <w:txbxContent>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Aspirant</w:t>
                          </w:r>
                        </w:p>
                      </w:txbxContent>
                    </v:textbox>
                  </v:rect>
                  <v:rect id="Rectangle 117" o:spid="_x0000_s1026" o:spt="1" style="position:absolute;left:0;top:2285906;height:400050;width:1266825;v-text-anchor:middle;" fillcolor="#FFFFFF [3201]" filled="t" stroked="t" coordsize="21600,21600" o:gfxdata="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bfmu8AAAA&#10;3A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w:txbxContent>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Admin</w:t>
                          </w:r>
                        </w:p>
                      </w:txbxContent>
                    </v:textbox>
                  </v:rect>
                  <v:shape id="_x0000_s1026" o:spid="_x0000_s1026" o:spt="32" type="#_x0000_t32" style="position:absolute;left:1285875;top:933450;height:619125;width:1019175;" filled="f" stroked="t" coordsize="21600,21600" o:gfxdata="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f9k+8AAAA&#10;3AAAAA8AAAAAAAAAAQAgAAAAIgAAAGRycy9kb3ducmV2LnhtbFBLAQIUABQAAAAIAIdO4kAzLwWe&#10;OwAAADkAAAAQAAAAAAAAAAEAIAAAAAsBAABkcnMvc2hhcGV4bWwueG1sUEsFBgAAAAAGAAYAWwEA&#10;ALUDAAAAAA==&#10;">
                    <v:fill on="f" focussize="0,0"/>
                    <v:stroke color="#000000 [3200]" joinstyle="round" endarrow="block"/>
                    <v:imagedata o:title=""/>
                    <o:lock v:ext="edit" aspectratio="f"/>
                  </v:shape>
                  <v:shape id="_x0000_s1026" o:spid="_x0000_s1026" o:spt="32" type="#_x0000_t32" style="position:absolute;left:1295400;top:1504950;height:161925;width:1028700;" filled="f" stroked="t" coordsize="21600,21600" o:gfxdata="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HJlW+/&#10;AAAA3AAAAA8AAAAAAAAAAQAgAAAAIgAAAGRycy9kb3ducmV2LnhtbFBLAQIUABQAAAAIAIdO4kAz&#10;LwWeOwAAADkAAAAQAAAAAAAAAAEAIAAAAA4BAABkcnMvc2hhcGV4bWwueG1sUEsFBgAAAAAGAAYA&#10;WwEAALgDAAAAAA==&#10;">
                    <v:fill on="f" focussize="0,0"/>
                    <v:stroke color="#000000 [3200]" joinstyle="round" endarrow="block"/>
                    <v:imagedata o:title=""/>
                    <o:lock v:ext="edit" aspectratio="f"/>
                  </v:shape>
                  <v:shape id="_x0000_s1026" o:spid="_x0000_s1026" o:spt="32" type="#_x0000_t32" style="position:absolute;left:1257300;top:1743075;flip:y;height:295275;width:1009650;" filled="f" stroked="t" coordsize="21600,21600" o:gfxdata="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h/wDvQAA&#10;ANw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1257300;top:1914525;flip:y;height:619125;width:1028700;" filled="f" stroked="t" coordsize="21600,21600" o:gfxdata="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VWJ0vQAA&#10;ANw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2876550;top:0;flip:x y;height:1200150;width:1228725;" filled="f" stroked="t" coordsize="21600,21600" o:gfxdata="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1GG8AAAA&#10;3AAAAA8AAAAAAAAAAQAgAAAAIgAAAGRycy9kb3ducmV2LnhtbFBLAQIUABQAAAAIAIdO4kAzLwWe&#10;OwAAADkAAAAQAAAAAAAAAAEAIAAAAAsBAABkcnMvc2hhcGV4bWwueG1sUEsFBgAAAAAGAAYAWwEA&#10;ALUDAAAAAA==&#10;">
                    <v:fill on="f" focussize="0,0"/>
                    <v:stroke color="#000000 [3200]" joinstyle="round" endarrow="block"/>
                    <v:imagedata o:title=""/>
                    <o:lock v:ext="edit" aspectratio="f"/>
                  </v:shape>
                  <v:shape id="_x0000_s1026" o:spid="_x0000_s1026" o:spt="32" type="#_x0000_t32" style="position:absolute;left:2533650;top:19050;flip:x y;height:1247775;width:45719;" filled="f" stroked="t" coordsize="21600,21600" o:gfxdata="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q2si8AAAA&#10;3AAAAA8AAAAAAAAAAQAgAAAAIgAAAGRycy9kb3ducmV2LnhtbFBLAQIUABQAAAAIAIdO4kAzLwWe&#10;OwAAADkAAAAQAAAAAAAAAAEAIAAAAAsBAABkcnMvc2hhcGV4bWwueG1sUEsFBgAAAAAGAAYAWwEA&#10;ALUDAAAAAA==&#10;">
                    <v:fill on="f" focussize="0,0"/>
                    <v:stroke color="#000000 [3200]" joinstyle="round" endarrow="block"/>
                    <v:imagedata o:title=""/>
                    <o:lock v:ext="edit" aspectratio="f"/>
                  </v:shape>
                  <v:group id="_x0000_s1026" o:spid="_x0000_s1026" o:spt="203" style="position:absolute;left:2286000;top:1219200;height:838200;width:923925;" coordsize="923925,838200"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roundrect id="_x0000_s1026" o:spid="_x0000_s1026" o:spt="2" style="position:absolute;left:9525;top:0;height:838200;width:895350;v-text-anchor:middle;" fillcolor="#FFFFFF [3201]" filled="t" stroked="t" coordsize="21600,21600" arcsize="0.166666666666667" o:gfxdata="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W36pr4A&#10;AADcAAAADwAAAAAAAAABACAAAAAiAAAAZHJzL2Rvd25yZXYueG1sUEsBAhQAFAAAAAgAh07iQDMv&#10;BZ47AAAAOQAAABAAAAAAAAAAAQAgAAAADQEAAGRycy9zaGFwZXhtbC54bWxQSwUGAAAAAAYABgBb&#10;AQAAtwMAAAAA&#10;">
                      <v:fill on="t" focussize="0,0"/>
                      <v:stroke weight="2pt" color="#000000 [3200]" joinstyle="round"/>
                      <v:imagedata o:title=""/>
                      <o:lock v:ext="edit" aspectratio="f"/>
                      <v:textbox>
                        <w:txbxContent>
                          <w:p>
                            <w:pPr>
                              <w:jc w:val="cente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Login </w:t>
                            </w:r>
                          </w:p>
                        </w:txbxContent>
                      </v:textbox>
                    </v:roundrect>
                    <v:line id="_x0000_s1026" o:spid="_x0000_s1026" o:spt="20" style="position:absolute;left:0;top:323850;height:0;width:923925;" filled="f" stroked="t" coordsize="21600,21600" o:gfxdata="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5vAC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group>
                  <v:group id="_x0000_s1026" o:spid="_x0000_s1026" o:spt="203" style="position:absolute;left:3638550;top:1219200;height:838200;width:923925;" coordsize="923925,838200"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roundrect id="_x0000_s1026" o:spid="_x0000_s1026" o:spt="2" style="position:absolute;left:9525;top:0;height:838200;width:895350;v-text-anchor:middle;" fillcolor="#FFFFFF [3201]" filled="t" stroked="t" coordsize="21600,21600" arcsize="0.166666666666667" o:gfxdata="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IPCjvQAA&#10;ANw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w:txbxContent>
                          <w:p>
                            <w:pPr>
                              <w:jc w:val="center"/>
                              <w:rPr>
                                <w:rFonts w:ascii="Times New Roman" w:hAnsi="Times New Roman" w:cs="Times New Roman"/>
                              </w:rPr>
                            </w:pPr>
                            <w:r>
                              <w:rPr>
                                <w:rFonts w:ascii="Times New Roman" w:hAnsi="Times New Roman" w:cs="Times New Roman"/>
                              </w:rPr>
                              <w:t>Voting Process</w:t>
                            </w:r>
                          </w:p>
                        </w:txbxContent>
                      </v:textbox>
                    </v:roundrect>
                    <v:line id="_x0000_s1026" o:spid="_x0000_s1026" o:spt="20" style="position:absolute;left:0;top:323850;height:0;width:923925;" filled="f" stroked="t" coordsize="21600,21600" o:gfxdata="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q/oH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group>
                  <v:shape id="_x0000_s1026" o:spid="_x0000_s1026" o:spt="32" type="#_x0000_t32" style="position:absolute;left:3209925;top:1657350;height:0;width:466725;" filled="f" stroked="t" coordsize="21600,21600" o:gfxdata="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FnDP&#10;wAAAANwAAAAPAAAAAAAAAAEAIAAAACIAAABkcnMvZG93bnJldi54bWxQSwECFAAUAAAACACHTuJA&#10;My8FnjsAAAA5AAAAEAAAAAAAAAABACAAAAAPAQAAZHJzL3NoYXBleG1sLnhtbFBLBQYAAAAABgAG&#10;AFsBAAC5AwAAAAA=&#10;">
                    <v:fill on="f" focussize="0,0"/>
                    <v:stroke color="#000000 [3200]" joinstyle="round" endarrow="block"/>
                    <v:imagedata o:title=""/>
                    <o:lock v:ext="edit" aspectratio="f"/>
                  </v:shape>
                  <v:shape id="_x0000_s1026" o:spid="_x0000_s1026" o:spt="32" type="#_x0000_t32" style="position:absolute;left:2762250;top:28575;height:1181100;width:45719;" filled="f" stroked="t" coordsize="21600,21600" o:gfxdata="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a1VS8AAAA&#10;3AAAAA8AAAAAAAAAAQAgAAAAIgAAAGRycy9kb3ducmV2LnhtbFBLAQIUABQAAAAIAIdO4kAzLwWe&#10;OwAAADkAAAAQAAAAAAAAAAEAIAAAAAsBAABkcnMvc2hhcGV4bWwueG1sUEsFBgAAAAAGAAYAWwEA&#10;ALUDAAAAAA==&#10;">
                    <v:fill on="f" focussize="0,0"/>
                    <v:stroke color="#000000 [3200]" joinstyle="round" endarrow="block"/>
                    <v:imagedata o:title=""/>
                    <o:lock v:ext="edit" aspectratio="f"/>
                  </v:shape>
                  <v:shape id="_x0000_s1026" o:spid="_x0000_s1026" o:spt="32" type="#_x0000_t32" style="position:absolute;left:3124200;top:38100;height:1190625;width:1181100;" filled="f" stroked="t" coordsize="21600,21600" o:gfxdata="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iEsjvQAA&#10;ANw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shape id="_x0000_s1026" o:spid="_x0000_s1026" o:spt="32" type="#_x0000_t32" style="position:absolute;left:4552950;top:1628775;height:0;width:466725;" filled="f" stroked="t" coordsize="21600,21600" o:gfxdata="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xO64vQAA&#10;ANwAAAAPAAAAAAAAAAEAIAAAACIAAABkcnMvZG93bnJldi54bWxQSwECFAAUAAAACACHTuJAMy8F&#10;njsAAAA5AAAAEAAAAAAAAAABACAAAAAMAQAAZHJzL3NoYXBleG1sLnhtbFBLBQYAAAAABgAGAFsB&#10;AAC2AwAAAAA=&#10;">
                    <v:fill on="f" focussize="0,0"/>
                    <v:stroke color="#000000 [3200]" joinstyle="round" endarrow="block"/>
                    <v:imagedata o:title=""/>
                    <o:lock v:ext="edit" aspectratio="f"/>
                  </v:shape>
                  <v:group id="_x0000_s1026" o:spid="_x0000_s1026" o:spt="203" style="position:absolute;left:4991100;top:1219200;height:838200;width:923925;" coordsize="923925,838200"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roundrect id="_x0000_s1026" o:spid="_x0000_s1026" o:spt="2" style="position:absolute;left:9525;top:0;height:838200;width:895350;v-text-anchor:middle;" fillcolor="#FFFFFF [3201]" filled="t" stroked="t" coordsize="21600,21600" arcsize="0.166666666666667" o:gfxdata="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JyxAvQAA&#10;ANw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w:txbxContent>
                          <w:p>
                            <w:pPr>
                              <w:jc w:val="cente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Logout</w:t>
                            </w:r>
                          </w:p>
                        </w:txbxContent>
                      </v:textbox>
                    </v:roundrect>
                    <v:line id="_x0000_s1026" o:spid="_x0000_s1026" o:spt="20" style="position:absolute;left:0;top:323850;height:0;width:923925;" filled="f" stroked="t" coordsize="21600,21600" o:gfxdata="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h0IugAAANw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group>
                </v:group>
                <v:group id="_x0000_s1026" o:spid="_x0000_s1026" o:spt="203" style="position:absolute;left:1933575;top:0;height:276225;width:1285875;" coordsize="1285875,276225" o:gfxdata="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l4RVL0AAADcAAAADwAAAAAAAAABACAAAAAiAAAAZHJzL2Rvd25yZXYueG1s&#10;UEsBAhQAFAAAAAgAh07iQDMvBZ47AAAAOQAAABUAAAAAAAAAAQAgAAAADAEAAGRycy9ncm91cHNo&#10;YXBleG1sLnhtbFBLBQYAAAAABgAGAGABAADJAwAAAAA=&#10;">
                  <o:lock v:ext="edit" aspectratio="f"/>
                  <v:rect id="Rectangle 123" o:spid="_x0000_s1026" o:spt="1" style="position:absolute;left:9526;top:9525;height:266700;width:1266825;v-text-anchor:middle;" filled="f" stroked="f" coordsize="21600,21600" o:gfxdata="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o6BX2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Voting Database </w:t>
                          </w:r>
                        </w:p>
                      </w:txbxContent>
                    </v:textbox>
                  </v:rect>
                  <v:group id="_x0000_s1026" o:spid="_x0000_s1026" o:spt="203" style="position:absolute;left:0;top:0;height:276225;width:1285875;" coordsize="1200150,295275"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0;width:1200150;" filled="f" stroked="t" coordsize="21600,21600" o:gfxdata="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friT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0;top:295275;height:0;width:1200150;"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line id="_x0000_s1026" o:spid="_x0000_s1026" o:spt="20" style="position:absolute;left:0;top:0;height:295275;width:0;" filled="f" stroked="t" coordsize="21600,21600" o:gfxdata="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rYl6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171450;top:0;height:295275;width:0;" filled="f" stroked="t" coordsize="21600,21600" o:gfxdata="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Otjq/&#10;AAAA3A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group>
                </v:group>
              </v:group>
            </w:pict>
          </mc:Fallback>
        </mc:AlternateConten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Figure 4.3: Level 1 Data Flow Diagram of the New System</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4.4.2</w:t>
      </w:r>
      <w:r>
        <w:rPr>
          <w:rFonts w:ascii="Times New Roman" w:hAnsi="Times New Roman" w:cs="Times New Roman"/>
          <w:b/>
          <w:sz w:val="24"/>
          <w:szCs w:val="24"/>
        </w:rPr>
        <w:tab/>
      </w:r>
      <w:r>
        <w:rPr>
          <w:rFonts w:ascii="Times New Roman" w:hAnsi="Times New Roman" w:cs="Times New Roman"/>
          <w:b/>
          <w:sz w:val="24"/>
          <w:szCs w:val="24"/>
        </w:rPr>
        <w:t>System Flowchart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flowchart is a graphical representation widely used to depict the flow of algorithms, workflows, or processes. It is used to document, study, plan, detect problems, improve, and communicate complex processes in clear, easy-to-understand diagrams.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4.0 shows the system flowchart of the proposed system</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37465</wp:posOffset>
                </wp:positionV>
                <wp:extent cx="5924550" cy="6734175"/>
                <wp:effectExtent l="0" t="0" r="19050" b="28575"/>
                <wp:wrapNone/>
                <wp:docPr id="314" name="Group 314"/>
                <wp:cNvGraphicFramePr/>
                <a:graphic xmlns:a="http://schemas.openxmlformats.org/drawingml/2006/main">
                  <a:graphicData uri="http://schemas.microsoft.com/office/word/2010/wordprocessingGroup">
                    <wpg:wgp>
                      <wpg:cNvGrpSpPr/>
                      <wpg:grpSpPr>
                        <a:xfrm>
                          <a:off x="0" y="0"/>
                          <a:ext cx="5924550" cy="6734175"/>
                          <a:chOff x="0" y="0"/>
                          <a:chExt cx="6232451" cy="7082834"/>
                        </a:xfrm>
                      </wpg:grpSpPr>
                      <wps:wsp>
                        <wps:cNvPr id="266" name="Oval 266"/>
                        <wps:cNvSpPr/>
                        <wps:spPr>
                          <a:xfrm>
                            <a:off x="2647507" y="0"/>
                            <a:ext cx="8763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7" name="Straight Arrow Connector 267"/>
                        <wps:cNvCnPr/>
                        <wps:spPr>
                          <a:xfrm>
                            <a:off x="3125972" y="340242"/>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Flowchart: Data 268"/>
                        <wps:cNvSpPr/>
                        <wps:spPr>
                          <a:xfrm>
                            <a:off x="2307265" y="723014"/>
                            <a:ext cx="1581150" cy="3524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Register Voter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9" name="Straight Arrow Connector 269"/>
                        <wps:cNvCnPr/>
                        <wps:spPr>
                          <a:xfrm>
                            <a:off x="3136604" y="1084521"/>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Flowchart: Decision 270"/>
                        <wps:cNvSpPr/>
                        <wps:spPr>
                          <a:xfrm>
                            <a:off x="2477386" y="1467293"/>
                            <a:ext cx="1323975" cy="9810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Is voter registered?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1" name="Straight Arrow Connector 271"/>
                        <wps:cNvCnPr/>
                        <wps:spPr>
                          <a:xfrm>
                            <a:off x="3806456" y="1956391"/>
                            <a:ext cx="1133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Straight Arrow Connector 272"/>
                        <wps:cNvCnPr/>
                        <wps:spPr>
                          <a:xfrm flipV="1">
                            <a:off x="4922874" y="1190846"/>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Flowchart: Process 273"/>
                        <wps:cNvSpPr/>
                        <wps:spPr>
                          <a:xfrm>
                            <a:off x="4199860" y="744279"/>
                            <a:ext cx="1524000" cy="4286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4" name="Straight Connector 274"/>
                        <wps:cNvCnPr/>
                        <wps:spPr>
                          <a:xfrm flipV="1">
                            <a:off x="4943559" y="520995"/>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flipH="1" flipV="1">
                            <a:off x="3104707" y="499730"/>
                            <a:ext cx="1847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Straight Arrow Connector 276"/>
                        <wps:cNvCnPr/>
                        <wps:spPr>
                          <a:xfrm>
                            <a:off x="3147237" y="2456121"/>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Flowchart: Process 277"/>
                        <wps:cNvSpPr/>
                        <wps:spPr>
                          <a:xfrm>
                            <a:off x="2392325" y="2753833"/>
                            <a:ext cx="1524000" cy="323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8" name="Flowchart: Decision 278"/>
                        <wps:cNvSpPr/>
                        <wps:spPr>
                          <a:xfrm>
                            <a:off x="2530549" y="3402419"/>
                            <a:ext cx="1323975" cy="9810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color w:val="000000" w:themeColor="text1"/>
                                  <w:sz w:val="13"/>
                                  <w:szCs w:val="13"/>
                                  <w14:textFill>
                                    <w14:solidFill>
                                      <w14:schemeClr w14:val="tx1"/>
                                    </w14:solidFill>
                                  </w14:textFill>
                                </w:rPr>
                              </w:pPr>
                              <w:r>
                                <w:rPr>
                                  <w:rFonts w:ascii="Times New Roman" w:hAnsi="Times New Roman" w:cs="Times New Roman"/>
                                  <w:color w:val="000000" w:themeColor="text1"/>
                                  <w:sz w:val="13"/>
                                  <w:szCs w:val="13"/>
                                  <w14:textFill>
                                    <w14:solidFill>
                                      <w14:schemeClr w14:val="tx1"/>
                                    </w14:solidFill>
                                  </w14:textFill>
                                </w:rPr>
                                <w:t>Correct Username &amp;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9" name="Straight Arrow Connector 279"/>
                        <wps:cNvCnPr/>
                        <wps:spPr>
                          <a:xfrm>
                            <a:off x="3870251" y="3902149"/>
                            <a:ext cx="1133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0" name="Straight Arrow Connector 280"/>
                        <wps:cNvCnPr/>
                        <wps:spPr>
                          <a:xfrm flipV="1">
                            <a:off x="4997302" y="313660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 name="Flowchart: Process 281"/>
                        <wps:cNvSpPr/>
                        <wps:spPr>
                          <a:xfrm>
                            <a:off x="4263656" y="2764465"/>
                            <a:ext cx="1524000" cy="314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4"/>
                                  <w:szCs w:val="14"/>
                                </w:rPr>
                              </w:pPr>
                              <w:r>
                                <w:rPr>
                                  <w:rFonts w:ascii="Times New Roman" w:hAnsi="Times New Roman" w:cs="Times New Roman"/>
                                  <w:sz w:val="14"/>
                                  <w:szCs w:val="14"/>
                                </w:rPr>
                                <w:t>Invalid Username or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2" name="Straight Connector 282"/>
                        <wps:cNvCnPr/>
                        <wps:spPr>
                          <a:xfrm flipV="1">
                            <a:off x="5007935" y="2562446"/>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Straight Arrow Connector 283"/>
                        <wps:cNvCnPr/>
                        <wps:spPr>
                          <a:xfrm flipH="1" flipV="1">
                            <a:off x="3157870" y="2541181"/>
                            <a:ext cx="1847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wps:spPr>
                          <a:xfrm>
                            <a:off x="3179135" y="3051544"/>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 name="Straight Arrow Connector 285"/>
                        <wps:cNvCnPr/>
                        <wps:spPr>
                          <a:xfrm>
                            <a:off x="3189767" y="4348716"/>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Straight Connector 286"/>
                        <wps:cNvCnPr/>
                        <wps:spPr>
                          <a:xfrm flipV="1">
                            <a:off x="457200" y="4678326"/>
                            <a:ext cx="527685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Straight Arrow Connector 287"/>
                        <wps:cNvCnPr/>
                        <wps:spPr>
                          <a:xfrm>
                            <a:off x="457200" y="4699591"/>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wps:spPr>
                          <a:xfrm>
                            <a:off x="2200939" y="4699591"/>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wps:spPr>
                          <a:xfrm>
                            <a:off x="4051004" y="4699591"/>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Straight Arrow Connector 290"/>
                        <wps:cNvCnPr/>
                        <wps:spPr>
                          <a:xfrm>
                            <a:off x="5730949" y="4688958"/>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Flowchart: Process 291"/>
                        <wps:cNvSpPr/>
                        <wps:spPr>
                          <a:xfrm>
                            <a:off x="0" y="4976037"/>
                            <a:ext cx="990600" cy="323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Admin Page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2" name="Flowchart: Process 292"/>
                        <wps:cNvSpPr/>
                        <wps:spPr>
                          <a:xfrm>
                            <a:off x="1669311" y="5007935"/>
                            <a:ext cx="990600" cy="323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Voter Page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3" name="Flowchart: Process 293"/>
                        <wps:cNvSpPr/>
                        <wps:spPr>
                          <a:xfrm>
                            <a:off x="3540642" y="5007935"/>
                            <a:ext cx="990600" cy="323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Aspirant Page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4" name="Flowchart: Process 294"/>
                        <wps:cNvSpPr/>
                        <wps:spPr>
                          <a:xfrm>
                            <a:off x="5241851" y="5007935"/>
                            <a:ext cx="990600" cy="323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Observer Page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5" name="Straight Connector 295"/>
                        <wps:cNvCnPr/>
                        <wps:spPr>
                          <a:xfrm flipV="1">
                            <a:off x="414670" y="5592726"/>
                            <a:ext cx="52959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05" name="Straight Connector 305"/>
                        <wps:cNvCnPr/>
                        <wps:spPr>
                          <a:xfrm flipH="1">
                            <a:off x="414670" y="530564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flipH="1">
                            <a:off x="2222204" y="531582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307"/>
                        <wps:cNvCnPr/>
                        <wps:spPr>
                          <a:xfrm>
                            <a:off x="4061637" y="5316279"/>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a:off x="5699051" y="5316279"/>
                            <a:ext cx="0"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Straight Arrow Connector 309"/>
                        <wps:cNvCnPr/>
                        <wps:spPr>
                          <a:xfrm>
                            <a:off x="3200400" y="5603358"/>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 name="Flowchart: Process 311"/>
                        <wps:cNvSpPr/>
                        <wps:spPr>
                          <a:xfrm>
                            <a:off x="2456121" y="5996763"/>
                            <a:ext cx="1524000" cy="323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2" name="Straight Arrow Connector 312"/>
                        <wps:cNvCnPr/>
                        <wps:spPr>
                          <a:xfrm>
                            <a:off x="3242930" y="6337005"/>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Oval 313"/>
                        <wps:cNvSpPr/>
                        <wps:spPr>
                          <a:xfrm>
                            <a:off x="2796363" y="6730409"/>
                            <a:ext cx="8763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2.95pt;height:530.25pt;width:466.5pt;mso-position-horizontal:left;mso-position-horizontal-relative:margin;z-index:251662336;mso-width-relative:page;mso-height-relative:page;" coordsize="6232451,7082834" o:gfxdata="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">
                <o:lock v:ext="edit" aspectratio="f"/>
                <v:shape id="_x0000_s1026" o:spid="_x0000_s1026" o:spt="3" type="#_x0000_t3" style="position:absolute;left:2647507;top:0;height:352425;width:876300;v-text-anchor:middle;" fillcolor="#FFFFFF [3201]" filled="t" stroked="t" coordsize="21600,21600" o:gfxdata="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XN1b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Start</w:t>
                        </w:r>
                      </w:p>
                    </w:txbxContent>
                  </v:textbox>
                </v:shape>
                <v:shape id="_x0000_s1026" o:spid="_x0000_s1026" o:spt="32" type="#_x0000_t32" style="position:absolute;left:3125972;top:340242;height:381000;width:0;" filled="f" stroked="t" coordsize="21600,21600" o:gfxdata="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Vp74A&#10;AADc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111" type="#_x0000_t111" style="position:absolute;left:2307265;top:723014;height:352425;width:1581150;v-text-anchor:middle;" fillcolor="#FFFFFF [3201]" filled="t" stroked="t" coordsize="21600,21600" o:gfxdata="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Fbr28AAAA&#10;3A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Register Voter</w:t>
                        </w:r>
                      </w:p>
                    </w:txbxContent>
                  </v:textbox>
                </v:shape>
                <v:shape id="_x0000_s1026" o:spid="_x0000_s1026" o:spt="32" type="#_x0000_t32" style="position:absolute;left:3136604;top:1084521;height:381000;width:0;" filled="f" stroked="t" coordsize="21600,21600" o:gfxdata="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285E6/&#10;AAAA3AAAAA8AAAAAAAAAAQAgAAAAIgAAAGRycy9kb3ducmV2LnhtbFBLAQIUABQAAAAIAIdO4kAz&#10;LwWeOwAAADkAAAAQAAAAAAAAAAEAIAAAAA4BAABkcnMvc2hhcGV4bWwueG1sUEsFBgAAAAAGAAYA&#10;WwEAALgDAAAAAA==&#10;">
                  <v:fill on="f" focussize="0,0"/>
                  <v:stroke color="#000000 [3200]" joinstyle="round" endarrow="block"/>
                  <v:imagedata o:title=""/>
                  <o:lock v:ext="edit" aspectratio="f"/>
                </v:shape>
                <v:shape id="_x0000_s1026" o:spid="_x0000_s1026" o:spt="110" type="#_x0000_t110" style="position:absolute;left:2477386;top:1467293;height:981075;width:1323975;v-text-anchor:middle;" fillcolor="#FFFFFF [3201]" filled="t" stroked="t" coordsize="21600,21600" o:gfxdata="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y3RougAAANwA&#10;AAAPAAAAAAAAAAEAIAAAACIAAABkcnMvZG93bnJldi54bWxQSwECFAAUAAAACACHTuJAMy8FnjsA&#10;AAA5AAAAEAAAAAAAAAABACAAAAAJAQAAZHJzL3NoYXBleG1sLnhtbFBLBQYAAAAABgAGAFsBAACz&#10;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Is voter registered?</w:t>
                        </w:r>
                      </w:p>
                    </w:txbxContent>
                  </v:textbox>
                </v:shape>
                <v:shape id="_x0000_s1026" o:spid="_x0000_s1026" o:spt="32" type="#_x0000_t32" style="position:absolute;left:3806456;top:1956391;height:0;width:1133475;" filled="f" stroked="t" coordsize="21600,21600" o:gfxdata="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TfpW/&#10;AAAA3AAAAA8AAAAAAAAAAQAgAAAAIgAAAGRycy9kb3ducmV2LnhtbFBLAQIUABQAAAAIAIdO4kAz&#10;LwWeOwAAADkAAAAQAAAAAAAAAAEAIAAAAA4BAABkcnMvc2hhcGV4bWwueG1sUEsFBgAAAAAGAAYA&#10;WwEAALgDAAAAAA==&#10;">
                  <v:fill on="f" focussize="0,0"/>
                  <v:stroke color="#000000 [3200]" joinstyle="round" endarrow="block"/>
                  <v:imagedata o:title=""/>
                  <o:lock v:ext="edit" aspectratio="f"/>
                </v:shape>
                <v:shape id="_x0000_s1026" o:spid="_x0000_s1026" o:spt="32" type="#_x0000_t32" style="position:absolute;left:4922874;top:1190846;flip:y;height:752475;width:0;" filled="f" stroked="t" coordsize="21600,21600" o:gfxdata="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DLBW/&#10;AAAA3AAAAA8AAAAAAAAAAQAgAAAAIgAAAGRycy9kb3ducmV2LnhtbFBLAQIUABQAAAAIAIdO4kAz&#10;LwWeOwAAADkAAAAQAAAAAAAAAAEAIAAAAA4BAABkcnMvc2hhcGV4bWwueG1sUEsFBgAAAAAGAAYA&#10;WwEAALgDAAAAAA==&#10;">
                  <v:fill on="f" focussize="0,0"/>
                  <v:stroke color="#000000 [3200]" joinstyle="round" endarrow="block"/>
                  <v:imagedata o:title=""/>
                  <o:lock v:ext="edit" aspectratio="f"/>
                </v:shape>
                <v:shape id="_x0000_s1026" o:spid="_x0000_s1026" o:spt="109" type="#_x0000_t109" style="position:absolute;left:4199860;top:744279;height:428625;width:1524000;v-text-anchor:middle;" fillcolor="#FFFFFF [3201]" filled="t" stroked="t" coordsize="21600,21600" o:gfxdata="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E6q7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Display Error Message</w:t>
                        </w:r>
                      </w:p>
                    </w:txbxContent>
                  </v:textbox>
                </v:shape>
                <v:line id="_x0000_s1026" o:spid="_x0000_s1026" o:spt="20" style="position:absolute;left:4943559;top:520995;flip:y;height:209550;width:0;" filled="f" stroked="t" coordsize="21600,21600" o:gfxdata="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t5dL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shape id="_x0000_s1026" o:spid="_x0000_s1026" o:spt="32" type="#_x0000_t32" style="position:absolute;left:3104707;top:499730;flip:x y;height:19050;width:1847850;" filled="f" stroked="t" coordsize="21600,21600" o:gfxdata="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MmgC/&#10;AAAA3AAAAA8AAAAAAAAAAQAgAAAAIgAAAGRycy9kb3ducmV2LnhtbFBLAQIUABQAAAAIAIdO4kAz&#10;LwWeOwAAADkAAAAQAAAAAAAAAAEAIAAAAA4BAABkcnMvc2hhcGV4bWwueG1sUEsFBgAAAAAGAAYA&#10;WwEAALgDAAAAAA==&#10;">
                  <v:fill on="f" focussize="0,0"/>
                  <v:stroke color="#000000 [3200]" joinstyle="round" endarrow="block"/>
                  <v:imagedata o:title=""/>
                  <o:lock v:ext="edit" aspectratio="f"/>
                </v:shape>
                <v:shape id="_x0000_s1026" o:spid="_x0000_s1026" o:spt="32" type="#_x0000_t32" style="position:absolute;left:3147237;top:2456121;height:381000;width:0;" filled="f" stroked="t" coordsize="21600,21600" o:gfxdata="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rm4b4A&#10;AADc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109" type="#_x0000_t109" style="position:absolute;left:2392325;top:2753833;height:323850;width:1524000;v-text-anchor:middle;" fillcolor="#FFFFFF [3201]" filled="t" stroked="t" coordsize="21600,21600" o:gfxdata="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6PKi/&#10;AAAA3AAAAA8AAAAAAAAAAQAgAAAAIgAAAGRycy9kb3ducmV2LnhtbFBLAQIUABQAAAAIAIdO4kAz&#10;LwWeOwAAADkAAAAQAAAAAAAAAAEAIAAAAA4BAABkcnMvc2hhcGV4bWwueG1sUEsFBgAAAAAGAAYA&#10;WwEAALg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Login</w:t>
                        </w:r>
                      </w:p>
                    </w:txbxContent>
                  </v:textbox>
                </v:shape>
                <v:shape id="_x0000_s1026" o:spid="_x0000_s1026" o:spt="110" type="#_x0000_t110" style="position:absolute;left:2530549;top:3402419;height:981075;width:1323975;v-text-anchor:middle;" fillcolor="#FFFFFF [3201]" filled="t" stroked="t" coordsize="21600,21600" o:gfxdata="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vXhuugAAANwA&#10;AAAPAAAAAAAAAAEAIAAAACIAAABkcnMvZG93bnJldi54bWxQSwECFAAUAAAACACHTuJAMy8FnjsA&#10;AAA5AAAAEAAAAAAAAAABACAAAAAJAQAAZHJzL3NoYXBleG1sLnhtbFBLBQYAAAAABgAGAFsBAACz&#10;AwAAAAA=&#10;">
                  <v:fill on="t" focussize="0,0"/>
                  <v:stroke weight="2pt" color="#000000 [3213]" joinstyle="round"/>
                  <v:imagedata o:title=""/>
                  <o:lock v:ext="edit" aspectratio="f"/>
                  <v:textbox>
                    <w:txbxContent>
                      <w:p>
                        <w:pPr>
                          <w:jc w:val="center"/>
                          <w:rPr>
                            <w:rFonts w:ascii="Times New Roman" w:hAnsi="Times New Roman" w:cs="Times New Roman"/>
                            <w:color w:val="000000" w:themeColor="text1"/>
                            <w:sz w:val="13"/>
                            <w:szCs w:val="13"/>
                            <w14:textFill>
                              <w14:solidFill>
                                <w14:schemeClr w14:val="tx1"/>
                              </w14:solidFill>
                            </w14:textFill>
                          </w:rPr>
                        </w:pPr>
                        <w:r>
                          <w:rPr>
                            <w:rFonts w:ascii="Times New Roman" w:hAnsi="Times New Roman" w:cs="Times New Roman"/>
                            <w:color w:val="000000" w:themeColor="text1"/>
                            <w:sz w:val="13"/>
                            <w:szCs w:val="13"/>
                            <w14:textFill>
                              <w14:solidFill>
                                <w14:schemeClr w14:val="tx1"/>
                              </w14:solidFill>
                            </w14:textFill>
                          </w:rPr>
                          <w:t>Correct Username &amp; Password</w:t>
                        </w:r>
                      </w:p>
                    </w:txbxContent>
                  </v:textbox>
                </v:shape>
                <v:shape id="_x0000_s1026" o:spid="_x0000_s1026" o:spt="32" type="#_x0000_t32" style="position:absolute;left:3870251;top:3902149;height:0;width:1133475;" filled="f" stroked="t" coordsize="21600,21600" o:gfxdata="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lcpO/&#10;AAAA3AAAAA8AAAAAAAAAAQAgAAAAIgAAAGRycy9kb3ducmV2LnhtbFBLAQIUABQAAAAIAIdO4kAz&#10;LwWeOwAAADkAAAAQAAAAAAAAAAEAIAAAAA4BAABkcnMvc2hhcGV4bWwueG1sUEsFBgAAAAAGAAYA&#10;WwEAALgDAAAAAA==&#10;">
                  <v:fill on="f" focussize="0,0"/>
                  <v:stroke color="#000000 [3200]" joinstyle="round" endarrow="block"/>
                  <v:imagedata o:title=""/>
                  <o:lock v:ext="edit" aspectratio="f"/>
                </v:shape>
                <v:shape id="_x0000_s1026" o:spid="_x0000_s1026" o:spt="32" type="#_x0000_t32" style="position:absolute;left:4997302;top:3136605;flip:y;height:752475;width:0;" filled="f" stroked="t" coordsize="21600,21600" o:gfxdata="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iGfeugAAANwA&#10;AAAPAAAAAAAAAAEAIAAAACIAAABkcnMvZG93bnJldi54bWxQSwECFAAUAAAACACHTuJAMy8FnjsA&#10;AAA5AAAAEAAAAAAAAAABACAAAAAJAQAAZHJzL3NoYXBleG1sLnhtbFBLBQYAAAAABgAGAFsBAACz&#10;AwAAAAA=&#10;">
                  <v:fill on="f" focussize="0,0"/>
                  <v:stroke color="#000000 [3200]" joinstyle="round" endarrow="block"/>
                  <v:imagedata o:title=""/>
                  <o:lock v:ext="edit" aspectratio="f"/>
                </v:shape>
                <v:shape id="_x0000_s1026" o:spid="_x0000_s1026" o:spt="109" type="#_x0000_t109" style="position:absolute;left:4263656;top:2764465;height:314325;width:1524000;v-text-anchor:middle;" fillcolor="#FFFFFF [3201]" filled="t" stroked="t" coordsize="21600,21600" o:gfxdata="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pxYL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textbox>
                    <w:txbxContent>
                      <w:p>
                        <w:pPr>
                          <w:jc w:val="center"/>
                          <w:rPr>
                            <w:rFonts w:ascii="Times New Roman" w:hAnsi="Times New Roman" w:cs="Times New Roman"/>
                            <w:sz w:val="14"/>
                            <w:szCs w:val="14"/>
                          </w:rPr>
                        </w:pPr>
                        <w:r>
                          <w:rPr>
                            <w:rFonts w:ascii="Times New Roman" w:hAnsi="Times New Roman" w:cs="Times New Roman"/>
                            <w:sz w:val="14"/>
                            <w:szCs w:val="14"/>
                          </w:rPr>
                          <w:t>Invalid Username or Password</w:t>
                        </w:r>
                      </w:p>
                    </w:txbxContent>
                  </v:textbox>
                </v:shape>
                <v:line id="_x0000_s1026" o:spid="_x0000_s1026" o:spt="20" style="position:absolute;left:5007935;top:2562446;flip:y;height:209550;width:0;" filled="f" stroked="t" coordsize="21600,21600" o:gfxdata="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qzS8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shape id="_x0000_s1026" o:spid="_x0000_s1026" o:spt="32" type="#_x0000_t32" style="position:absolute;left:3157870;top:2541181;flip:x y;height:19050;width:1847850;" filled="f" stroked="t" coordsize="21600,21600" o:gfxdata="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zXyL4A&#10;AADc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32" type="#_x0000_t32" style="position:absolute;left:3179135;top:3051544;height:381000;width:0;" filled="f" stroked="t" coordsize="21600,21600" o:gfxdata="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7GtKr4A&#10;AADc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32" type="#_x0000_t32" style="position:absolute;left:3189767;top:4348716;height:381000;width:0;" filled="f" stroked="t" coordsize="21600,21600" o:gfxdata="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0Isb4A&#10;AADc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line id="_x0000_s1026" o:spid="_x0000_s1026" o:spt="20" style="position:absolute;left:457200;top:4678326;flip:y;height:19050;width:5276850;" filled="f" stroked="t" coordsize="21600,21600" o:gfxdata="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pAyv7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shape id="_x0000_s1026" o:spid="_x0000_s1026" o:spt="32" type="#_x0000_t32" style="position:absolute;left:457200;top:4699591;height:381000;width:0;" filled="f" stroked="t" coordsize="21600,21600" o:gfxdata="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jM12/&#10;AAAA3AAAAA8AAAAAAAAAAQAgAAAAIgAAAGRycy9kb3ducmV2LnhtbFBLAQIUABQAAAAIAIdO4kAz&#10;LwWeOwAAADkAAAAQAAAAAAAAAAEAIAAAAA4BAABkcnMvc2hhcGV4bWwueG1sUEsFBgAAAAAGAAYA&#10;WwEAALgDAAAAAA==&#10;">
                  <v:fill on="f" focussize="0,0"/>
                  <v:stroke color="#000000 [3200]" joinstyle="round" endarrow="block"/>
                  <v:imagedata o:title=""/>
                  <o:lock v:ext="edit" aspectratio="f"/>
                </v:shape>
                <v:shape id="_x0000_s1026" o:spid="_x0000_s1026" o:spt="32" type="#_x0000_t32" style="position:absolute;left:2200939;top:4699591;height:381000;width:0;" filled="f" stroked="t" coordsize="21600,21600" o:gfxdata="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vynL7sAAADc&#10;AAAADwAAAAAAAAABACAAAAAiAAAAZHJzL2Rvd25yZXYueG1sUEsBAhQAFAAAAAgAh07iQDMvBZ47&#10;AAAAOQAAABAAAAAAAAAAAQAgAAAACgEAAGRycy9zaGFwZXhtbC54bWxQSwUGAAAAAAYABgBbAQAA&#10;tAMAAAAA&#10;">
                  <v:fill on="f" focussize="0,0"/>
                  <v:stroke color="#000000 [3200]" joinstyle="round" endarrow="block"/>
                  <v:imagedata o:title=""/>
                  <o:lock v:ext="edit" aspectratio="f"/>
                </v:shape>
                <v:shape id="_x0000_s1026" o:spid="_x0000_s1026" o:spt="32" type="#_x0000_t32" style="position:absolute;left:4051004;top:4699591;height:381000;width:0;" filled="f" stroked="t" coordsize="21600,21600" o:gfxdata="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bACtL4A&#10;AADc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32" type="#_x0000_t32" style="position:absolute;left:5730949;top:4688958;height:381000;width:0;" filled="f" stroked="t" coordsize="21600,21600" o:gfxdata="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M99LsAAADc&#10;AAAADwAAAAAAAAABACAAAAAiAAAAZHJzL2Rvd25yZXYueG1sUEsBAhQAFAAAAAgAh07iQDMvBZ47&#10;AAAAOQAAABAAAAAAAAAAAQAgAAAACgEAAGRycy9zaGFwZXhtbC54bWxQSwUGAAAAAAYABgBbAQAA&#10;tAMAAAAA&#10;">
                  <v:fill on="f" focussize="0,0"/>
                  <v:stroke color="#000000 [3200]" joinstyle="round" endarrow="block"/>
                  <v:imagedata o:title=""/>
                  <o:lock v:ext="edit" aspectratio="f"/>
                </v:shape>
                <v:shape id="_x0000_s1026" o:spid="_x0000_s1026" o:spt="109" type="#_x0000_t109" style="position:absolute;left:0;top:4976037;height:323850;width:990600;v-text-anchor:middle;" fillcolor="#FFFFFF [3201]" filled="t" stroked="t" coordsize="21600,21600" o:gfxdata="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T572/&#10;AAAA3AAAAA8AAAAAAAAAAQAgAAAAIgAAAGRycy9kb3ducmV2LnhtbFBLAQIUABQAAAAIAIdO4kAz&#10;LwWeOwAAADkAAAAQAAAAAAAAAAEAIAAAAA4BAABkcnMvc2hhcGV4bWwueG1sUEsFBgAAAAAGAAYA&#10;WwEAALg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Admin Page</w:t>
                        </w:r>
                      </w:p>
                    </w:txbxContent>
                  </v:textbox>
                </v:shape>
                <v:shape id="_x0000_s1026" o:spid="_x0000_s1026" o:spt="109" type="#_x0000_t109" style="position:absolute;left:1669311;top:5007935;height:323850;width:990600;v-text-anchor:middle;" fillcolor="#FFFFFF [3201]" filled="t" stroked="t" coordsize="21600,21600" o:gfxdata="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8F5yr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Voter Page</w:t>
                        </w:r>
                      </w:p>
                    </w:txbxContent>
                  </v:textbox>
                </v:shape>
                <v:shape id="_x0000_s1026" o:spid="_x0000_s1026" o:spt="109" type="#_x0000_t109" style="position:absolute;left:3540642;top:5007935;height:323850;width:990600;v-text-anchor:middle;" fillcolor="#FFFFFF [3201]" filled="t" stroked="t" coordsize="21600,21600" o:gfxdata="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3cUb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Aspirant Page</w:t>
                        </w:r>
                      </w:p>
                    </w:txbxContent>
                  </v:textbox>
                </v:shape>
                <v:shape id="_x0000_s1026" o:spid="_x0000_s1026" o:spt="109" type="#_x0000_t109" style="position:absolute;left:5241851;top:5007935;height:323850;width:990600;v-text-anchor:middle;" fillcolor="#FFFFFF [3201]" filled="t" stroked="t" coordsize="21600,21600" o:gfxdata="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REJb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Observer Page</w:t>
                        </w:r>
                      </w:p>
                    </w:txbxContent>
                  </v:textbox>
                </v:shape>
                <v:line id="_x0000_s1026" o:spid="_x0000_s1026" o:spt="20" style="position:absolute;left:414670;top:5592726;flip:y;height:9525;width:5295900;" filled="f" stroked="t" coordsize="21600,21600" o:gfxdata="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zoV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414670;top:5305646;flip:x;height:304800;width:0;" filled="f" stroked="t" coordsize="21600,21600" o:gfxdata="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cKAP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2222204;top:5315822;flip:x;height:304800;width:0;" filled="f" stroked="t" coordsize="21600,21600" o:gfxdata="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iPni8AAAA&#10;3A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_x0000_s1026" o:spid="_x0000_s1026" o:spt="20" style="position:absolute;left:4061637;top:5316279;height:276225;width:0;" filled="f" stroked="t" coordsize="21600,21600" o:gfxdata="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Qb7K/&#10;AAAA3A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line id="_x0000_s1026" o:spid="_x0000_s1026" o:spt="20" style="position:absolute;left:5699051;top:5316279;height:266700;width:0;" filled="f" stroked="t" coordsize="21600,21600" o:gfxdata="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P+8C8AAAA&#10;3A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shape id="_x0000_s1026" o:spid="_x0000_s1026" o:spt="32" type="#_x0000_t32" style="position:absolute;left:3200400;top:5603358;height:381000;width:0;" filled="f" stroked="t" coordsize="21600,21600" o:gfxdata="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CDnO/&#10;AAAA3AAAAA8AAAAAAAAAAQAgAAAAIgAAAGRycy9kb3ducmV2LnhtbFBLAQIUABQAAAAIAIdO4kAz&#10;LwWeOwAAADkAAAAQAAAAAAAAAAEAIAAAAA4BAABkcnMvc2hhcGV4bWwueG1sUEsFBgAAAAAGAAYA&#10;WwEAALgDAAAAAA==&#10;">
                  <v:fill on="f" focussize="0,0"/>
                  <v:stroke color="#000000 [3200]" joinstyle="round" endarrow="block"/>
                  <v:imagedata o:title=""/>
                  <o:lock v:ext="edit" aspectratio="f"/>
                </v:shape>
                <v:shape id="_x0000_s1026" o:spid="_x0000_s1026" o:spt="109" type="#_x0000_t109" style="position:absolute;left:2456121;top:5996763;height:323850;width:1524000;v-text-anchor:middle;" fillcolor="#FFFFFF [3201]" filled="t" stroked="t" coordsize="21600,21600" o:gfxdata="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Hrer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Logout</w:t>
                        </w:r>
                      </w:p>
                    </w:txbxContent>
                  </v:textbox>
                </v:shape>
                <v:shape id="_x0000_s1026" o:spid="_x0000_s1026" o:spt="32" type="#_x0000_t32" style="position:absolute;left:3242930;top:6337005;height:381000;width:0;" filled="f" stroked="t" coordsize="21600,21600" o:gfxdata="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Ct+/&#10;AAAA3AAAAA8AAAAAAAAAAQAgAAAAIgAAAGRycy9kb3ducmV2LnhtbFBLAQIUABQAAAAIAIdO4kAz&#10;LwWeOwAAADkAAAAQAAAAAAAAAAEAIAAAAA4BAABkcnMvc2hhcGV4bWwueG1sUEsFBgAAAAAGAAYA&#10;WwEAALgDAAAAAA==&#10;">
                  <v:fill on="f" focussize="0,0"/>
                  <v:stroke color="#000000 [3200]" joinstyle="round" endarrow="block"/>
                  <v:imagedata o:title=""/>
                  <o:lock v:ext="edit" aspectratio="f"/>
                </v:shape>
                <v:shape id="_x0000_s1026" o:spid="_x0000_s1026" o:spt="3" type="#_x0000_t3" style="position:absolute;left:2796363;top:6730409;height:352425;width:876300;v-text-anchor:middle;" fillcolor="#FFFFFF [3201]" filled="t" stroked="t" coordsize="21600,21600" o:gfxdata="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1RKt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Stop</w:t>
                        </w:r>
                      </w:p>
                    </w:txbxContent>
                  </v:textbox>
                </v:shape>
              </v:group>
            </w:pict>
          </mc:Fallback>
        </mc:AlternateConten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         Yes</w:t>
      </w:r>
    </w:p>
    <w:p>
      <w:pPr>
        <w:spacing w:line="360" w:lineRule="auto"/>
        <w:jc w:val="both"/>
        <w:rPr>
          <w:rFonts w:ascii="Times New Roman" w:hAnsi="Times New Roman" w:cs="Times New Roman"/>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No</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sz w:val="24"/>
          <w:szCs w:val="24"/>
        </w:rPr>
        <w:t>Yes</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Figure 4.4: System Flowchart</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4.5</w:t>
      </w:r>
      <w:r>
        <w:rPr>
          <w:rFonts w:ascii="Times New Roman" w:hAnsi="Times New Roman" w:cs="Times New Roman"/>
          <w:b/>
          <w:sz w:val="24"/>
          <w:szCs w:val="24"/>
        </w:rPr>
        <w:tab/>
      </w:r>
      <w:r>
        <w:rPr>
          <w:rFonts w:ascii="Times New Roman" w:hAnsi="Times New Roman" w:cs="Times New Roman"/>
          <w:b/>
          <w:sz w:val="24"/>
          <w:szCs w:val="24"/>
        </w:rPr>
        <w:t>Database Design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MySQL is an open-source Relational Database Management System (RDBM) with a client-server model which is supported by Oracle Company. It is fast, scalable, and easy-to-use database management system compared to Microsoft SQL Server and Oracle Database. It is commonly used in conjunction with PHP scripts for creating powerful and dynamic server-side or web-based applications. In designing the database for the new system, the following steps were carried out: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tab/>
      </w:r>
      <w:r>
        <w:rPr>
          <w:rFonts w:ascii="Times New Roman" w:hAnsi="Times New Roman" w:cs="Times New Roman"/>
          <w:b/>
          <w:sz w:val="24"/>
          <w:szCs w:val="24"/>
        </w:rPr>
        <w:t>Requirement Analysis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requirement analysis is to gather information needed to design a database that meets the informational needs of the organization. An interview was conducted to understand how the association gets and stores data about its electoral processes.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b/>
          <w:sz w:val="24"/>
          <w:szCs w:val="24"/>
        </w:rPr>
        <w:tab/>
      </w:r>
      <w:r>
        <w:rPr>
          <w:rFonts w:ascii="Times New Roman" w:hAnsi="Times New Roman" w:cs="Times New Roman"/>
          <w:b/>
          <w:sz w:val="24"/>
          <w:szCs w:val="24"/>
        </w:rPr>
        <w:t>Conceptual Modelling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Using the Entity Relationship (ER) diagram, the conceptual modelling involves identifying the relevant entities and the relationship between them. The ER model helps to systematically analyse data requirements to produce a well-designed database. The entities involved are shown in Table 4.1 below: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5"/>
        <w:gridCol w:w="6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ENTITIES</w:t>
            </w:r>
          </w:p>
        </w:tc>
        <w:tc>
          <w:tcPr>
            <w:tcW w:w="629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w:t>
            </w:r>
          </w:p>
        </w:tc>
        <w:tc>
          <w:tcPr>
            <w:tcW w:w="629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stdID, matric_no, name,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Aspirant</w:t>
            </w:r>
          </w:p>
        </w:tc>
        <w:tc>
          <w:tcPr>
            <w:tcW w:w="629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aspirant_id, name, matric_no,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Vote</w:t>
            </w:r>
          </w:p>
        </w:tc>
        <w:tc>
          <w:tcPr>
            <w:tcW w:w="629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vote_id, vote_code, aspirant_name,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629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admin_id, name, security_question</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4.1: ER Diagram Entities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4.5 shows the entity relation diagram of the proposed system displaying the entities, attributes, and the corresponding relationships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3360" behindDoc="0" locked="0" layoutInCell="1" allowOverlap="1">
                <wp:simplePos x="0" y="0"/>
                <wp:positionH relativeFrom="column">
                  <wp:posOffset>-400050</wp:posOffset>
                </wp:positionH>
                <wp:positionV relativeFrom="paragraph">
                  <wp:posOffset>0</wp:posOffset>
                </wp:positionV>
                <wp:extent cx="6848475" cy="7448550"/>
                <wp:effectExtent l="57150" t="0" r="28575" b="19050"/>
                <wp:wrapNone/>
                <wp:docPr id="343" name="Group 343"/>
                <wp:cNvGraphicFramePr/>
                <a:graphic xmlns:a="http://schemas.openxmlformats.org/drawingml/2006/main">
                  <a:graphicData uri="http://schemas.microsoft.com/office/word/2010/wordprocessingGroup">
                    <wpg:wgp>
                      <wpg:cNvGrpSpPr/>
                      <wpg:grpSpPr>
                        <a:xfrm>
                          <a:off x="0" y="0"/>
                          <a:ext cx="6848475" cy="7448550"/>
                          <a:chOff x="0" y="0"/>
                          <a:chExt cx="6962775" cy="7222386"/>
                        </a:xfrm>
                      </wpg:grpSpPr>
                      <wps:wsp>
                        <wps:cNvPr id="344" name="Straight Connector 344"/>
                        <wps:cNvCnPr/>
                        <wps:spPr>
                          <a:xfrm flipV="1">
                            <a:off x="3686175" y="5905500"/>
                            <a:ext cx="1448243"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Straight Connector 345"/>
                        <wps:cNvCnPr/>
                        <wps:spPr>
                          <a:xfrm>
                            <a:off x="3886200" y="3657600"/>
                            <a:ext cx="342900" cy="742950"/>
                          </a:xfrm>
                          <a:prstGeom prst="line">
                            <a:avLst/>
                          </a:prstGeom>
                        </wps:spPr>
                        <wps:style>
                          <a:lnRef idx="1">
                            <a:schemeClr val="dk1"/>
                          </a:lnRef>
                          <a:fillRef idx="0">
                            <a:schemeClr val="dk1"/>
                          </a:fillRef>
                          <a:effectRef idx="0">
                            <a:schemeClr val="dk1"/>
                          </a:effectRef>
                          <a:fontRef idx="minor">
                            <a:schemeClr val="tx1"/>
                          </a:fontRef>
                        </wps:style>
                        <wps:bodyPr/>
                      </wps:wsp>
                      <wps:wsp>
                        <wps:cNvPr id="346" name="Oval 346"/>
                        <wps:cNvSpPr/>
                        <wps:spPr>
                          <a:xfrm>
                            <a:off x="3857625" y="4352925"/>
                            <a:ext cx="809625" cy="5238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u w:val="single"/>
                                </w:rPr>
                              </w:pPr>
                              <w:r>
                                <w:rPr>
                                  <w:rFonts w:ascii="Times New Roman" w:hAnsi="Times New Roman" w:cs="Times New Roman"/>
                                  <w:sz w:val="16"/>
                                  <w:szCs w:val="16"/>
                                  <w:u w:val="single"/>
                                </w:rPr>
                                <w:t>Admin 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7" name="Straight Connector 347"/>
                        <wps:cNvCnPr/>
                        <wps:spPr>
                          <a:xfrm>
                            <a:off x="4133850" y="3648075"/>
                            <a:ext cx="64770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Oval 348"/>
                        <wps:cNvSpPr/>
                        <wps:spPr>
                          <a:xfrm>
                            <a:off x="4552950" y="3829050"/>
                            <a:ext cx="809625" cy="5238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9" name="Straight Connector 349"/>
                        <wps:cNvCnPr/>
                        <wps:spPr>
                          <a:xfrm flipH="1">
                            <a:off x="3695700" y="3667125"/>
                            <a:ext cx="123825" cy="1438275"/>
                          </a:xfrm>
                          <a:prstGeom prst="line">
                            <a:avLst/>
                          </a:prstGeom>
                        </wps:spPr>
                        <wps:style>
                          <a:lnRef idx="1">
                            <a:schemeClr val="dk1"/>
                          </a:lnRef>
                          <a:fillRef idx="0">
                            <a:schemeClr val="dk1"/>
                          </a:fillRef>
                          <a:effectRef idx="0">
                            <a:schemeClr val="dk1"/>
                          </a:effectRef>
                          <a:fontRef idx="minor">
                            <a:schemeClr val="tx1"/>
                          </a:fontRef>
                        </wps:style>
                        <wps:bodyPr/>
                      </wps:wsp>
                      <wps:wsp>
                        <wps:cNvPr id="350" name="Oval 350"/>
                        <wps:cNvSpPr/>
                        <wps:spPr>
                          <a:xfrm>
                            <a:off x="3286125" y="5076825"/>
                            <a:ext cx="885825" cy="5238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Security Question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51" name="Group 351"/>
                        <wpg:cNvGrpSpPr/>
                        <wpg:grpSpPr>
                          <a:xfrm>
                            <a:off x="0" y="0"/>
                            <a:ext cx="6962775" cy="7222386"/>
                            <a:chOff x="0" y="0"/>
                            <a:chExt cx="6962775" cy="7222386"/>
                          </a:xfrm>
                        </wpg:grpSpPr>
                        <wps:wsp>
                          <wps:cNvPr id="352" name="Flowchart: Process 352"/>
                          <wps:cNvSpPr/>
                          <wps:spPr>
                            <a:xfrm>
                              <a:off x="638175" y="4352925"/>
                              <a:ext cx="1249680" cy="4953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Vote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53" name="Group 353"/>
                          <wpg:cNvGrpSpPr/>
                          <wpg:grpSpPr>
                            <a:xfrm>
                              <a:off x="0" y="0"/>
                              <a:ext cx="6962775" cy="7222386"/>
                              <a:chOff x="0" y="0"/>
                              <a:chExt cx="6962775" cy="7222386"/>
                            </a:xfrm>
                          </wpg:grpSpPr>
                          <wps:wsp>
                            <wps:cNvPr id="354" name="Frame 354"/>
                            <wps:cNvSpPr/>
                            <wps:spPr>
                              <a:xfrm>
                                <a:off x="5143500" y="5600700"/>
                                <a:ext cx="1000125" cy="600075"/>
                              </a:xfrm>
                              <a:prstGeom prst="fram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Electoral Observer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55" name="Group 355"/>
                            <wpg:cNvGrpSpPr/>
                            <wpg:grpSpPr>
                              <a:xfrm>
                                <a:off x="0" y="0"/>
                                <a:ext cx="6962775" cy="7222386"/>
                                <a:chOff x="0" y="0"/>
                                <a:chExt cx="6962775" cy="7222386"/>
                              </a:xfrm>
                            </wpg:grpSpPr>
                            <wpg:grpSp>
                              <wpg:cNvPr id="356" name="Group 356"/>
                              <wpg:cNvGrpSpPr/>
                              <wpg:grpSpPr>
                                <a:xfrm>
                                  <a:off x="0" y="0"/>
                                  <a:ext cx="6962775" cy="7222386"/>
                                  <a:chOff x="0" y="0"/>
                                  <a:chExt cx="6962775" cy="7222386"/>
                                </a:xfrm>
                              </wpg:grpSpPr>
                              <wpg:grpSp>
                                <wpg:cNvPr id="357" name="Group 357"/>
                                <wpg:cNvGrpSpPr/>
                                <wpg:grpSpPr>
                                  <a:xfrm>
                                    <a:off x="0" y="0"/>
                                    <a:ext cx="6962775" cy="6048375"/>
                                    <a:chOff x="0" y="0"/>
                                    <a:chExt cx="6962775" cy="6048375"/>
                                  </a:xfrm>
                                </wpg:grpSpPr>
                                <wpg:grpSp>
                                  <wpg:cNvPr id="358" name="Group 358"/>
                                  <wpg:cNvGrpSpPr/>
                                  <wpg:grpSpPr>
                                    <a:xfrm>
                                      <a:off x="0" y="57150"/>
                                      <a:ext cx="6962775" cy="5991225"/>
                                      <a:chOff x="0" y="0"/>
                                      <a:chExt cx="6962775" cy="5991225"/>
                                    </a:xfrm>
                                  </wpg:grpSpPr>
                                  <wpg:grpSp>
                                    <wpg:cNvPr id="359" name="Group 359"/>
                                    <wpg:cNvGrpSpPr/>
                                    <wpg:grpSpPr>
                                      <a:xfrm>
                                        <a:off x="0" y="0"/>
                                        <a:ext cx="6515100" cy="5991225"/>
                                        <a:chOff x="-666750" y="0"/>
                                        <a:chExt cx="6515100" cy="5991225"/>
                                      </a:xfrm>
                                    </wpg:grpSpPr>
                                    <wps:wsp>
                                      <wps:cNvPr id="360" name="Flowchart: Process 360"/>
                                      <wps:cNvSpPr/>
                                      <wps:spPr>
                                        <a:xfrm>
                                          <a:off x="390525" y="1762125"/>
                                          <a:ext cx="1249680" cy="4953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Student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1" name="Straight Connector 361"/>
                                      <wps:cNvCnPr/>
                                      <wps:spPr>
                                        <a:xfrm>
                                          <a:off x="1657350" y="2019300"/>
                                          <a:ext cx="9702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Flowchart: Decision 362"/>
                                      <wps:cNvSpPr/>
                                      <wps:spPr>
                                        <a:xfrm>
                                          <a:off x="2505075" y="1409700"/>
                                          <a:ext cx="962025" cy="11620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Apply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3" name="Straight Connector 363"/>
                                      <wps:cNvCnPr/>
                                      <wps:spPr>
                                        <a:xfrm flipV="1">
                                          <a:off x="3448050" y="2009775"/>
                                          <a:ext cx="846455" cy="0"/>
                                        </a:xfrm>
                                        <a:prstGeom prst="line">
                                          <a:avLst/>
                                        </a:prstGeom>
                                      </wps:spPr>
                                      <wps:style>
                                        <a:lnRef idx="1">
                                          <a:schemeClr val="dk1"/>
                                        </a:lnRef>
                                        <a:fillRef idx="0">
                                          <a:schemeClr val="dk1"/>
                                        </a:fillRef>
                                        <a:effectRef idx="0">
                                          <a:schemeClr val="dk1"/>
                                        </a:effectRef>
                                        <a:fontRef idx="minor">
                                          <a:schemeClr val="tx1"/>
                                        </a:fontRef>
                                      </wps:style>
                                      <wps:bodyPr/>
                                    </wps:wsp>
                                    <wps:wsp>
                                      <wps:cNvPr id="364" name="Flowchart: Process 364"/>
                                      <wps:cNvSpPr/>
                                      <wps:spPr>
                                        <a:xfrm>
                                          <a:off x="4267200" y="1771650"/>
                                          <a:ext cx="1249680" cy="4953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Aspirant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5" name="Straight Connector 365"/>
                                      <wps:cNvCnPr/>
                                      <wps:spPr>
                                        <a:xfrm flipH="1">
                                          <a:off x="590550" y="2266950"/>
                                          <a:ext cx="0" cy="67627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Flowchart: Decision 366"/>
                                      <wps:cNvSpPr/>
                                      <wps:spPr>
                                        <a:xfrm>
                                          <a:off x="0" y="2933700"/>
                                          <a:ext cx="1200150" cy="10191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Cast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7" name="Straight Connector 367"/>
                                      <wps:cNvCnPr/>
                                      <wps:spPr>
                                        <a:xfrm flipH="1">
                                          <a:off x="5438775" y="2286000"/>
                                          <a:ext cx="0" cy="676275"/>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Flowchart: Process 368"/>
                                      <wps:cNvSpPr/>
                                      <wps:spPr>
                                        <a:xfrm>
                                          <a:off x="2457450" y="3086100"/>
                                          <a:ext cx="1249680" cy="4953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9" name="Flowchart: Decision 369"/>
                                      <wps:cNvSpPr/>
                                      <wps:spPr>
                                        <a:xfrm>
                                          <a:off x="2305050" y="0"/>
                                          <a:ext cx="933450" cy="10191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Campaign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0" name="Flowchart: Decision 370"/>
                                      <wps:cNvSpPr/>
                                      <wps:spPr>
                                        <a:xfrm>
                                          <a:off x="1219200" y="2524125"/>
                                          <a:ext cx="904875" cy="895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Upload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1" name="Flowchart: Decision 371"/>
                                      <wps:cNvSpPr/>
                                      <wps:spPr>
                                        <a:xfrm>
                                          <a:off x="3771900" y="2371547"/>
                                          <a:ext cx="857250" cy="895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2" name="Straight Connector 372"/>
                                      <wps:cNvCnPr/>
                                      <wps:spPr>
                                        <a:xfrm>
                                          <a:off x="1200150" y="2257425"/>
                                          <a:ext cx="342900"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Straight Connector 373"/>
                                      <wps:cNvCnPr/>
                                      <wps:spPr>
                                        <a:xfrm>
                                          <a:off x="2000250" y="3105150"/>
                                          <a:ext cx="43815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374" name="Straight Connector 374"/>
                                      <wps:cNvCnPr/>
                                      <wps:spPr>
                                        <a:xfrm flipV="1">
                                          <a:off x="3724275" y="3028950"/>
                                          <a:ext cx="238125"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375" name="Straight Connector 375"/>
                                      <wps:cNvCnPr/>
                                      <wps:spPr>
                                        <a:xfrm flipV="1">
                                          <a:off x="4391025" y="2257425"/>
                                          <a:ext cx="285750"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Straight Connector 376"/>
                                      <wps:cNvCnPr/>
                                      <wps:spPr>
                                        <a:xfrm>
                                          <a:off x="600075" y="3962400"/>
                                          <a:ext cx="9525" cy="351405"/>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Oval 377"/>
                                      <wps:cNvSpPr/>
                                      <wps:spPr>
                                        <a:xfrm>
                                          <a:off x="-666750" y="1952625"/>
                                          <a:ext cx="9048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8" name="Oval 378"/>
                                      <wps:cNvSpPr/>
                                      <wps:spPr>
                                        <a:xfrm>
                                          <a:off x="5038725" y="2952751"/>
                                          <a:ext cx="809625" cy="5238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9" name="Straight Connector 379"/>
                                      <wps:cNvCnPr/>
                                      <wps:spPr>
                                        <a:xfrm flipV="1">
                                          <a:off x="1066800" y="504825"/>
                                          <a:ext cx="1266825" cy="124777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Straight Connector 380"/>
                                      <wps:cNvCnPr/>
                                      <wps:spPr>
                                        <a:xfrm>
                                          <a:off x="3248025" y="504825"/>
                                          <a:ext cx="1733550" cy="1276350"/>
                                        </a:xfrm>
                                        <a:prstGeom prst="line">
                                          <a:avLst/>
                                        </a:prstGeom>
                                      </wps:spPr>
                                      <wps:style>
                                        <a:lnRef idx="1">
                                          <a:schemeClr val="dk1"/>
                                        </a:lnRef>
                                        <a:fillRef idx="0">
                                          <a:schemeClr val="dk1"/>
                                        </a:fillRef>
                                        <a:effectRef idx="0">
                                          <a:schemeClr val="dk1"/>
                                        </a:effectRef>
                                        <a:fontRef idx="minor">
                                          <a:schemeClr val="tx1"/>
                                        </a:fontRef>
                                      </wps:style>
                                      <wps:bodyPr/>
                                    </wps:wsp>
                                    <wps:wsp>
                                      <wps:cNvPr id="381" name="Straight Connector 381"/>
                                      <wps:cNvCnPr/>
                                      <wps:spPr>
                                        <a:xfrm>
                                          <a:off x="704850" y="4800243"/>
                                          <a:ext cx="1666875" cy="1190982"/>
                                        </a:xfrm>
                                        <a:prstGeom prst="line">
                                          <a:avLst/>
                                        </a:prstGeom>
                                      </wps:spPr>
                                      <wps:style>
                                        <a:lnRef idx="1">
                                          <a:schemeClr val="dk1"/>
                                        </a:lnRef>
                                        <a:fillRef idx="0">
                                          <a:schemeClr val="dk1"/>
                                        </a:fillRef>
                                        <a:effectRef idx="0">
                                          <a:schemeClr val="dk1"/>
                                        </a:effectRef>
                                        <a:fontRef idx="minor">
                                          <a:schemeClr val="tx1"/>
                                        </a:fontRef>
                                      </wps:style>
                                      <wps:bodyPr/>
                                    </wps:wsp>
                                    <wps:wsp>
                                      <wps:cNvPr id="382" name="Straight Connector 382"/>
                                      <wps:cNvCnPr/>
                                      <wps:spPr>
                                        <a:xfrm flipH="1">
                                          <a:off x="2543175" y="3581400"/>
                                          <a:ext cx="62865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383" name="Flowchart: Decision 383"/>
                                      <wps:cNvSpPr/>
                                      <wps:spPr>
                                        <a:xfrm>
                                          <a:off x="1924050" y="4010025"/>
                                          <a:ext cx="942975" cy="607559"/>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Count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4" name="Straight Connector 384"/>
                                      <wps:cNvCnPr/>
                                      <wps:spPr>
                                        <a:xfrm flipV="1">
                                          <a:off x="1249680" y="4313805"/>
                                          <a:ext cx="674370" cy="23914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85" name="Straight Connector 385"/>
                                    <wps:cNvCnPr/>
                                    <wps:spPr>
                                      <a:xfrm flipV="1">
                                        <a:off x="5676900" y="1285875"/>
                                        <a:ext cx="66675" cy="485775"/>
                                      </a:xfrm>
                                      <a:prstGeom prst="line">
                                        <a:avLst/>
                                      </a:prstGeom>
                                    </wps:spPr>
                                    <wps:style>
                                      <a:lnRef idx="1">
                                        <a:schemeClr val="dk1"/>
                                      </a:lnRef>
                                      <a:fillRef idx="0">
                                        <a:schemeClr val="dk1"/>
                                      </a:fillRef>
                                      <a:effectRef idx="0">
                                        <a:schemeClr val="dk1"/>
                                      </a:effectRef>
                                      <a:fontRef idx="minor">
                                        <a:schemeClr val="tx1"/>
                                      </a:fontRef>
                                    </wps:style>
                                    <wps:bodyPr/>
                                  </wps:wsp>
                                  <wps:wsp>
                                    <wps:cNvPr id="386" name="Oval 386"/>
                                    <wps:cNvSpPr/>
                                    <wps:spPr>
                                      <a:xfrm>
                                        <a:off x="5295900" y="752475"/>
                                        <a:ext cx="809625" cy="5238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Matric No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7" name="Straight Connector 387"/>
                                    <wps:cNvCnPr/>
                                    <wps:spPr>
                                      <a:xfrm flipV="1">
                                        <a:off x="6124575" y="1371600"/>
                                        <a:ext cx="342900" cy="390525"/>
                                      </a:xfrm>
                                      <a:prstGeom prst="line">
                                        <a:avLst/>
                                      </a:prstGeom>
                                    </wps:spPr>
                                    <wps:style>
                                      <a:lnRef idx="1">
                                        <a:schemeClr val="dk1"/>
                                      </a:lnRef>
                                      <a:fillRef idx="0">
                                        <a:schemeClr val="dk1"/>
                                      </a:fillRef>
                                      <a:effectRef idx="0">
                                        <a:schemeClr val="dk1"/>
                                      </a:effectRef>
                                      <a:fontRef idx="minor">
                                        <a:schemeClr val="tx1"/>
                                      </a:fontRef>
                                    </wps:style>
                                    <wps:bodyPr/>
                                  </wps:wsp>
                                  <wps:wsp>
                                    <wps:cNvPr id="388" name="Oval 388"/>
                                    <wps:cNvSpPr/>
                                    <wps:spPr>
                                      <a:xfrm>
                                        <a:off x="6153150" y="885825"/>
                                        <a:ext cx="809625" cy="5238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Post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89" name="Straight Connector 389"/>
                                  <wps:cNvCnPr/>
                                  <wps:spPr>
                                    <a:xfrm flipH="1" flipV="1">
                                      <a:off x="1085850" y="1381125"/>
                                      <a:ext cx="200025"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90" name="Oval 390"/>
                                  <wps:cNvSpPr/>
                                  <wps:spPr>
                                    <a:xfrm>
                                      <a:off x="638175" y="847725"/>
                                      <a:ext cx="809625" cy="5238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Matric No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1" name="Straight Connector 391"/>
                                  <wps:cNvCnPr/>
                                  <wps:spPr>
                                    <a:xfrm flipH="1">
                                      <a:off x="771525" y="1933575"/>
                                      <a:ext cx="27622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Straight Connector 392"/>
                                  <wps:cNvCnPr/>
                                  <wps:spPr>
                                    <a:xfrm flipH="1" flipV="1">
                                      <a:off x="1323975" y="457200"/>
                                      <a:ext cx="266700" cy="1333500"/>
                                    </a:xfrm>
                                    <a:prstGeom prst="line">
                                      <a:avLst/>
                                    </a:prstGeom>
                                  </wps:spPr>
                                  <wps:style>
                                    <a:lnRef idx="1">
                                      <a:schemeClr val="dk1"/>
                                    </a:lnRef>
                                    <a:fillRef idx="0">
                                      <a:schemeClr val="dk1"/>
                                    </a:fillRef>
                                    <a:effectRef idx="0">
                                      <a:schemeClr val="dk1"/>
                                    </a:effectRef>
                                    <a:fontRef idx="minor">
                                      <a:schemeClr val="tx1"/>
                                    </a:fontRef>
                                  </wps:style>
                                  <wps:bodyPr/>
                                </wps:wsp>
                                <wps:wsp>
                                  <wps:cNvPr id="393" name="Oval 393"/>
                                  <wps:cNvSpPr/>
                                  <wps:spPr>
                                    <a:xfrm>
                                      <a:off x="733425" y="0"/>
                                      <a:ext cx="9048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4" name="Straight Connector 394"/>
                                  <wps:cNvCnPr/>
                                  <wps:spPr>
                                    <a:xfrm flipV="1">
                                      <a:off x="1676400" y="733425"/>
                                      <a:ext cx="20955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Oval 395"/>
                                  <wps:cNvSpPr/>
                                  <wps:spPr>
                                    <a:xfrm>
                                      <a:off x="1504950" y="266700"/>
                                      <a:ext cx="9048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u w:val="single"/>
                                          </w:rPr>
                                        </w:pPr>
                                        <w:r>
                                          <w:rPr>
                                            <w:rFonts w:ascii="Times New Roman" w:hAnsi="Times New Roman" w:cs="Times New Roman"/>
                                            <w:sz w:val="16"/>
                                            <w:szCs w:val="16"/>
                                            <w:u w:val="single"/>
                                          </w:rPr>
                                          <w:t>Std 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96" name="Oval 396"/>
                                <wps:cNvSpPr/>
                                <wps:spPr>
                                  <a:xfrm>
                                    <a:off x="372139" y="5497033"/>
                                    <a:ext cx="809625" cy="5238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u w:val="single"/>
                                        </w:rPr>
                                      </w:pPr>
                                      <w:r>
                                        <w:rPr>
                                          <w:rFonts w:ascii="Times New Roman" w:hAnsi="Times New Roman" w:cs="Times New Roman"/>
                                          <w:sz w:val="16"/>
                                          <w:szCs w:val="16"/>
                                          <w:u w:val="single"/>
                                        </w:rPr>
                                        <w:t>Vote 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7" name="Straight Connector 397"/>
                                <wps:cNvCnPr/>
                                <wps:spPr>
                                  <a:xfrm flipH="1">
                                    <a:off x="808074" y="4837814"/>
                                    <a:ext cx="0"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398" name="Straight Connector 398"/>
                                <wps:cNvCnPr/>
                                <wps:spPr>
                                  <a:xfrm>
                                    <a:off x="1180213" y="4859079"/>
                                    <a:ext cx="180975" cy="1133475"/>
                                  </a:xfrm>
                                  <a:prstGeom prst="line">
                                    <a:avLst/>
                                  </a:prstGeom>
                                </wps:spPr>
                                <wps:style>
                                  <a:lnRef idx="1">
                                    <a:schemeClr val="dk1"/>
                                  </a:lnRef>
                                  <a:fillRef idx="0">
                                    <a:schemeClr val="dk1"/>
                                  </a:fillRef>
                                  <a:effectRef idx="0">
                                    <a:schemeClr val="dk1"/>
                                  </a:effectRef>
                                  <a:fontRef idx="minor">
                                    <a:schemeClr val="tx1"/>
                                  </a:fontRef>
                                </wps:style>
                                <wps:bodyPr/>
                              </wps:wsp>
                              <wps:wsp>
                                <wps:cNvPr id="399" name="Oval 399"/>
                                <wps:cNvSpPr/>
                                <wps:spPr>
                                  <a:xfrm>
                                    <a:off x="956930" y="6007396"/>
                                    <a:ext cx="809625" cy="5238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Aspirant Name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0" name="Straight Connector 400"/>
                                <wps:cNvCnPr/>
                                <wps:spPr>
                                  <a:xfrm>
                                    <a:off x="1318437" y="4859079"/>
                                    <a:ext cx="885825" cy="1924050"/>
                                  </a:xfrm>
                                  <a:prstGeom prst="line">
                                    <a:avLst/>
                                  </a:prstGeom>
                                </wps:spPr>
                                <wps:style>
                                  <a:lnRef idx="1">
                                    <a:schemeClr val="dk1"/>
                                  </a:lnRef>
                                  <a:fillRef idx="0">
                                    <a:schemeClr val="dk1"/>
                                  </a:fillRef>
                                  <a:effectRef idx="0">
                                    <a:schemeClr val="dk1"/>
                                  </a:effectRef>
                                  <a:fontRef idx="minor">
                                    <a:schemeClr val="tx1"/>
                                  </a:fontRef>
                                </wps:style>
                                <wps:bodyPr/>
                              </wps:wsp>
                              <wps:wsp>
                                <wps:cNvPr id="401" name="Oval 401"/>
                                <wps:cNvSpPr/>
                                <wps:spPr>
                                  <a:xfrm>
                                    <a:off x="1796902" y="6698512"/>
                                    <a:ext cx="809625" cy="5238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Session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2" name="Straight Connector 402"/>
                                <wps:cNvCnPr/>
                                <wps:spPr>
                                  <a:xfrm flipH="1" flipV="1">
                                    <a:off x="446567" y="3965944"/>
                                    <a:ext cx="34290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403" name="Oval 403"/>
                                <wps:cNvSpPr/>
                                <wps:spPr>
                                  <a:xfrm rot="18489171">
                                    <a:off x="-101010" y="3514061"/>
                                    <a:ext cx="809625" cy="5238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Vote code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04" name="Straight Connector 404"/>
                              <wps:cNvCnPr/>
                              <wps:spPr>
                                <a:xfrm flipH="1">
                                  <a:off x="5057775" y="866775"/>
                                  <a:ext cx="0" cy="970915"/>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Oval 405"/>
                              <wps:cNvSpPr/>
                              <wps:spPr>
                                <a:xfrm>
                                  <a:off x="4619625" y="323850"/>
                                  <a:ext cx="809625" cy="5238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u w:val="single"/>
                                      </w:rPr>
                                    </w:pPr>
                                    <w:r>
                                      <w:rPr>
                                        <w:rFonts w:ascii="Times New Roman" w:hAnsi="Times New Roman" w:cs="Times New Roman"/>
                                        <w:sz w:val="16"/>
                                        <w:szCs w:val="16"/>
                                        <w:u w:val="single"/>
                                      </w:rPr>
                                      <w:t>Aspirant 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406" name="Group 406"/>
                            <wpg:cNvGrpSpPr/>
                            <wpg:grpSpPr>
                              <a:xfrm>
                                <a:off x="2743200" y="5762625"/>
                                <a:ext cx="1019175" cy="933450"/>
                                <a:chOff x="0" y="0"/>
                                <a:chExt cx="1019175" cy="933450"/>
                              </a:xfrm>
                            </wpg:grpSpPr>
                            <wps:wsp>
                              <wps:cNvPr id="407" name="Flowchart: Decision 407"/>
                              <wps:cNvSpPr/>
                              <wps:spPr>
                                <a:xfrm>
                                  <a:off x="0" y="0"/>
                                  <a:ext cx="1019175" cy="9334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8" name="Flowchart: Decision 408"/>
                              <wps:cNvSpPr/>
                              <wps:spPr>
                                <a:xfrm>
                                  <a:off x="76200" y="94818"/>
                                  <a:ext cx="876300" cy="762431"/>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16"/>
                                        <w:szCs w:val="16"/>
                                      </w:rPr>
                                    </w:pPr>
                                    <w:r>
                                      <w:rPr>
                                        <w:rFonts w:ascii="Times New Roman" w:hAnsi="Times New Roman" w:cs="Times New Roman"/>
                                        <w:sz w:val="16"/>
                                        <w:szCs w:val="16"/>
                                      </w:rPr>
                                      <w:t>Monitor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wgp>
                  </a:graphicData>
                </a:graphic>
              </wp:anchor>
            </w:drawing>
          </mc:Choice>
          <mc:Fallback>
            <w:pict>
              <v:group id="_x0000_s1026" o:spid="_x0000_s1026" o:spt="203" style="position:absolute;left:0pt;margin-left:-31.5pt;margin-top:0pt;height:586.5pt;width:539.25pt;z-index:251663360;mso-width-relative:page;mso-height-relative:page;" coordsize="6962775,7222386" o:gfxdata="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">
                <o:lock v:ext="edit" aspectratio="f"/>
                <v:line id="_x0000_s1026" o:spid="_x0000_s1026" o:spt="20" style="position:absolute;left:3686175;top:5905500;flip:y;height:323850;width:1448243;" filled="f" stroked="t" coordsize="21600,21600" o:gfxdata="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a8VL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_x0000_s1026" o:spid="_x0000_s1026" o:spt="20" style="position:absolute;left:3886200;top:3657600;height:742950;width:342900;" filled="f" stroked="t" coordsize="21600,21600" o:gfxdata="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JO2e&#10;wAAAANwAAAAPAAAAAAAAAAEAIAAAACIAAABkcnMvZG93bnJldi54bWxQSwECFAAUAAAACACHTuJA&#10;My8FnjsAAAA5AAAAEAAAAAAAAAABACAAAAAPAQAAZHJzL3NoYXBleG1sLnhtbFBLBQYAAAAABgAG&#10;AFsBAAC5AwAAAAA=&#10;">
                  <v:fill on="f" focussize="0,0"/>
                  <v:stroke color="#000000 [3200]" joinstyle="round"/>
                  <v:imagedata o:title=""/>
                  <o:lock v:ext="edit" aspectratio="f"/>
                </v:line>
                <v:shape id="_x0000_s1026" o:spid="_x0000_s1026" o:spt="3" type="#_x0000_t3" style="position:absolute;left:3857625;top:4352925;height:523874;width:809625;v-text-anchor:middle;" fillcolor="#FFFFFF [3201]" filled="t" stroked="t" coordsize="21600,21600" o:gfxdata="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GeKL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textbox>
                    <w:txbxContent>
                      <w:p>
                        <w:pPr>
                          <w:jc w:val="center"/>
                          <w:rPr>
                            <w:rFonts w:ascii="Times New Roman" w:hAnsi="Times New Roman" w:cs="Times New Roman"/>
                            <w:sz w:val="16"/>
                            <w:szCs w:val="16"/>
                            <w:u w:val="single"/>
                          </w:rPr>
                        </w:pPr>
                        <w:r>
                          <w:rPr>
                            <w:rFonts w:ascii="Times New Roman" w:hAnsi="Times New Roman" w:cs="Times New Roman"/>
                            <w:sz w:val="16"/>
                            <w:szCs w:val="16"/>
                            <w:u w:val="single"/>
                          </w:rPr>
                          <w:t>Admin ID</w:t>
                        </w:r>
                      </w:p>
                    </w:txbxContent>
                  </v:textbox>
                </v:shape>
                <v:line id="_x0000_s1026" o:spid="_x0000_s1026" o:spt="20" style="position:absolute;left:4133850;top:3648075;height:323850;width:647700;" filled="f" stroked="t" coordsize="21600,21600" o:gfxdata="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utZy&#10;wAAAANwAAAAPAAAAAAAAAAEAIAAAACIAAABkcnMvZG93bnJldi54bWxQSwECFAAUAAAACACHTuJA&#10;My8FnjsAAAA5AAAAEAAAAAAAAAABACAAAAAPAQAAZHJzL3NoYXBleG1sLnhtbFBLBQYAAAAABgAG&#10;AFsBAAC5AwAAAAA=&#10;">
                  <v:fill on="f" focussize="0,0"/>
                  <v:stroke color="#000000 [3200]" joinstyle="round"/>
                  <v:imagedata o:title=""/>
                  <o:lock v:ext="edit" aspectratio="f"/>
                </v:line>
                <v:shape id="_x0000_s1026" o:spid="_x0000_s1026" o:spt="3" type="#_x0000_t3" style="position:absolute;left:4552950;top:3829050;height:523874;width:809625;v-text-anchor:middle;" fillcolor="#FFFFFF [3201]" filled="t" stroked="t" coordsize="21600,21600" o:gfxdata="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Cr8G5AAAA3AAA&#10;AA8AAAAAAAAAAQAgAAAAIgAAAGRycy9kb3ducmV2LnhtbFBLAQIUABQAAAAIAIdO4kAzLwWeOwAA&#10;ADkAAAAQAAAAAAAAAAEAIAAAAAgBAABkcnMvc2hhcGV4bWwueG1sUEsFBgAAAAAGAAYAWwEAALID&#10;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Name</w:t>
                        </w:r>
                      </w:p>
                    </w:txbxContent>
                  </v:textbox>
                </v:shape>
                <v:line id="_x0000_s1026" o:spid="_x0000_s1026" o:spt="20" style="position:absolute;left:3695700;top:3667125;flip:x;height:1438275;width:123825;" filled="f" stroked="t" coordsize="21600,21600" o:gfxdata="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cTyr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shape id="_x0000_s1026" o:spid="_x0000_s1026" o:spt="3" type="#_x0000_t3" style="position:absolute;left:3286125;top:5076825;height:523874;width:885825;v-text-anchor:middle;" fillcolor="#FFFFFF [3201]" filled="t" stroked="t" coordsize="21600,21600" o:gfxdata="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RtNRq5AAAA3AAA&#10;AA8AAAAAAAAAAQAgAAAAIgAAAGRycy9kb3ducmV2LnhtbFBLAQIUABQAAAAIAIdO4kAzLwWeOwAA&#10;ADkAAAAQAAAAAAAAAAEAIAAAAAgBAABkcnMvc2hhcGV4bWwueG1sUEsFBgAAAAAGAAYAWwEAALID&#10;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Security Question</w:t>
                        </w:r>
                      </w:p>
                    </w:txbxContent>
                  </v:textbox>
                </v:shape>
                <v:group id="_x0000_s1026" o:spid="_x0000_s1026" o:spt="203" style="position:absolute;left:0;top:0;height:7222386;width:6962775;" coordsize="6962775,7222386" o:gfxdata="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oXm2vwAAANwAAAAPAAAAAAAAAAEAIAAAACIAAABkcnMvZG93bnJldi54&#10;bWxQSwECFAAUAAAACACHTuJAMy8FnjsAAAA5AAAAFQAAAAAAAAABACAAAAAOAQAAZHJzL2dyb3Vw&#10;c2hhcGV4bWwueG1sUEsFBgAAAAAGAAYAYAEAAMsDAAAAAA==&#10;">
                  <o:lock v:ext="edit" aspectratio="f"/>
                  <v:shape id="_x0000_s1026" o:spid="_x0000_s1026" o:spt="109" type="#_x0000_t109" style="position:absolute;left:638175;top:4352925;height:495300;width:1249680;v-text-anchor:middle;" fillcolor="#FFFFFF [3201]" filled="t" stroked="t" coordsize="21600,21600" o:gfxdata="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nMzb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Vote</w:t>
                          </w:r>
                        </w:p>
                      </w:txbxContent>
                    </v:textbox>
                  </v:shape>
                  <v:group id="_x0000_s1026" o:spid="_x0000_s1026" o:spt="203" style="position:absolute;left:0;top:0;height:7222386;width:6962775;" coordsize="6962775,7222386" o:gfxdata="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P0JavwAAANwAAAAPAAAAAAAAAAEAIAAAACIAAABkcnMvZG93bnJldi54&#10;bWxQSwECFAAUAAAACACHTuJAMy8FnjsAAAA5AAAAFQAAAAAAAAABACAAAAAOAQAAZHJzL2dyb3Vw&#10;c2hhcGV4bWwueG1sUEsFBgAAAAAGAAYAYAEAAMsDAAAAAA==&#10;">
                    <o:lock v:ext="edit" aspectratio="f"/>
                    <v:shape id="_x0000_s1026" o:spid="_x0000_s1026" style="position:absolute;left:5143500;top:5600700;height:600075;width:1000125;v-text-anchor:middle;" filled="f" stroked="t" coordsize="1000125,600075" o:gfxdata="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DtYb4A&#10;AADcAAAADwAAAAAAAAABACAAAAAiAAAAZHJzL2Rvd25yZXYueG1sUEsBAhQAFAAAAAgAh07iQDMv&#10;BZ47AAAAOQAAABAAAAAAAAAAAQAgAAAADQEAAGRycy9zaGFwZXhtbC54bWxQSwUGAAAAAAYABgBb&#10;AQAAtwMAAAAA&#10;" path="m0,0l1000125,0,1000125,600075,0,600075xm75009,75009l75009,525065,925115,525065,925115,75009xe">
                      <v:path textboxrect="0,0,1000125,600075" o:connectlocs="500062,0;0,300037;500062,600075;1000125,300037" o:connectangles="247,164,82,0"/>
                      <v:fill on="f" focussize="0,0"/>
                      <v:stroke weight="2pt" color="#000000 [3213]" joinstyle="round"/>
                      <v:imagedata o:title=""/>
                      <o:lock v:ext="edit" aspectratio="f"/>
                      <v:textbox>
                        <w:txbxContent>
                          <w:p>
                            <w:pPr>
                              <w:jc w:val="center"/>
                              <w:rPr>
                                <w:rFonts w:ascii="Times New Roman" w:hAnsi="Times New Roman" w:cs="Times New Roman"/>
                                <w:color w:val="000000" w:themeColor="text1"/>
                                <w:sz w:val="16"/>
                                <w:szCs w:val="16"/>
                                <w14:textFill>
                                  <w14:solidFill>
                                    <w14:schemeClr w14:val="tx1"/>
                                  </w14:solidFill>
                                </w14:textFill>
                              </w:rPr>
                            </w:pPr>
                            <w:r>
                              <w:rPr>
                                <w:rFonts w:ascii="Times New Roman" w:hAnsi="Times New Roman" w:cs="Times New Roman"/>
                                <w:color w:val="000000" w:themeColor="text1"/>
                                <w:sz w:val="16"/>
                                <w:szCs w:val="16"/>
                                <w14:textFill>
                                  <w14:solidFill>
                                    <w14:schemeClr w14:val="tx1"/>
                                  </w14:solidFill>
                                </w14:textFill>
                              </w:rPr>
                              <w:t>Electoral Observer</w:t>
                            </w:r>
                          </w:p>
                        </w:txbxContent>
                      </v:textbox>
                    </v:shape>
                    <v:group id="_x0000_s1026" o:spid="_x0000_s1026" o:spt="203" style="position:absolute;left:0;top:0;height:7222386;width:6962775;" coordsize="6962775,7222386" o:gfxdata="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mn+1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7222386;width:6962775;" coordsize="6962775,7222386" o:gfxdata="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00jhwsAAAADcAAAADwAAAAAAAAABACAAAAAiAAAAZHJzL2Rvd25yZXYu&#10;eG1sUEsBAhQAFAAAAAgAh07iQDMvBZ47AAAAOQAAABUAAAAAAAAAAQAgAAAADwEAAGRycy9ncm91&#10;cHNoYXBleG1sLnhtbFBLBQYAAAAABgAGAGABAADMAwAAAAA=&#10;">
                        <o:lock v:ext="edit" aspectratio="f"/>
                        <v:group id="_x0000_s1026" o:spid="_x0000_s1026" o:spt="203" style="position:absolute;left:0;top:0;height:6048375;width:6962775;" coordsize="6962775,6048375" o:gfxdata="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wERFm+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57150;height:5991225;width:6962775;" coordsize="6962775,5991225" o:gfxdata="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Nm9Ar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5991225;width:6515100;" coordorigin="-666750,0" coordsize="6515100,5991225" o:gfxdata="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LXdbC+AAAA3AAAAA8AAAAAAAAAAQAgAAAAIgAAAGRycy9kb3ducmV2Lnht&#10;bFBLAQIUABQAAAAIAIdO4kAzLwWeOwAAADkAAAAVAAAAAAAAAAEAIAAAAA0BAABkcnMvZ3JvdXBz&#10;aGFwZXhtbC54bWxQSwUGAAAAAAYABgBgAQAAygMAAAAA&#10;">
                              <o:lock v:ext="edit" aspectratio="f"/>
                              <v:shape id="_x0000_s1026" o:spid="_x0000_s1026" o:spt="109" type="#_x0000_t109" style="position:absolute;left:390525;top:1762125;height:495300;width:1249680;v-text-anchor:middle;" fillcolor="#FFFFFF [3201]" filled="t" stroked="t" coordsize="21600,21600" o:gfxdata="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az2cugAAANwA&#10;AAAPAAAAAAAAAAEAIAAAACIAAABkcnMvZG93bnJldi54bWxQSwECFAAUAAAACACHTuJAMy8FnjsA&#10;AAA5AAAAEAAAAAAAAAABACAAAAAJAQAAZHJzL3NoYXBleG1sLnhtbFBLBQYAAAAABgAGAFsBAACz&#10;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Student</w:t>
                                      </w:r>
                                    </w:p>
                                  </w:txbxContent>
                                </v:textbox>
                              </v:shape>
                              <v:line id="_x0000_s1026" o:spid="_x0000_s1026" o:spt="20" style="position:absolute;left:1657350;top:2019300;height:0;width:970280;" filled="f" stroked="t" coordsize="21600,21600" o:gfxdata="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qt/2/&#10;AAAA3A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shape id="_x0000_s1026" o:spid="_x0000_s1026" o:spt="110" type="#_x0000_t110" style="position:absolute;left:2505075;top:1409700;height:1162050;width:962025;v-text-anchor:middle;" fillcolor="#FFFFFF [3201]" filled="t" stroked="t" coordsize="21600,21600" o:gfxdata="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bdbE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Apply</w:t>
                                      </w:r>
                                    </w:p>
                                  </w:txbxContent>
                                </v:textbox>
                              </v:shape>
                              <v:line id="_x0000_s1026" o:spid="_x0000_s1026" o:spt="20" style="position:absolute;left:3448050;top:2009775;flip:y;height:0;width:846455;" filled="f" stroked="t" coordsize="21600,21600" o:gfxdata="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nhA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shape id="_x0000_s1026" o:spid="_x0000_s1026" o:spt="109" type="#_x0000_t109" style="position:absolute;left:4267200;top:1771650;height:495300;width:1249680;v-text-anchor:middle;" fillcolor="#FFFFFF [3201]" filled="t" stroked="t" coordsize="21600,21600" o:gfxdata="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QO5+/&#10;AAAA3AAAAA8AAAAAAAAAAQAgAAAAIgAAAGRycy9kb3ducmV2LnhtbFBLAQIUABQAAAAIAIdO4kAz&#10;LwWeOwAAADkAAAAQAAAAAAAAAAEAIAAAAA4BAABkcnMvc2hhcGV4bWwueG1sUEsFBgAAAAAGAAYA&#10;WwEAALg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Aspirant</w:t>
                                      </w:r>
                                    </w:p>
                                  </w:txbxContent>
                                </v:textbox>
                              </v:shape>
                              <v:line id="_x0000_s1026" o:spid="_x0000_s1026" o:spt="20" style="position:absolute;left:590550;top:2266950;flip:x;height:676275;width:0;" filled="f" stroked="t" coordsize="21600,21600" o:gfxdata="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r0Wv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shape id="_x0000_s1026" o:spid="_x0000_s1026" o:spt="110" type="#_x0000_t110" style="position:absolute;left:0;top:2933700;height:1019175;width:1200150;v-text-anchor:middle;" fillcolor="#FFFFFF [3201]" filled="t" stroked="t" coordsize="21600,21600" o:gfxdata="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W0Me8AAAA&#10;3A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Cast</w:t>
                                      </w:r>
                                    </w:p>
                                  </w:txbxContent>
                                </v:textbox>
                              </v:shape>
                              <v:line id="_x0000_s1026" o:spid="_x0000_s1026" o:spt="20" style="position:absolute;left:5438775;top:2286000;flip:x;height:676275;width:0;" filled="f" stroked="t" coordsize="21600,21600" o:gfxdata="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MX5D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shape id="_x0000_s1026" o:spid="_x0000_s1026" o:spt="109" type="#_x0000_t109" style="position:absolute;left:2457450;top:3086100;height:495300;width:1249680;v-text-anchor:middle;" fillcolor="#FFFFFF [3201]" filled="t" stroked="t" coordsize="21600,21600" o:gfxdata="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HTGaugAAANwA&#10;AAAPAAAAAAAAAAEAIAAAACIAAABkcnMvZG93bnJldi54bWxQSwECFAAUAAAACACHTuJAMy8FnjsA&#10;AAA5AAAAEAAAAAAAAAABACAAAAAJAQAAZHJzL3NoYXBleG1sLnhtbFBLBQYAAAAABgAGAFsBAACz&#10;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Admin</w:t>
                                      </w:r>
                                    </w:p>
                                  </w:txbxContent>
                                </v:textbox>
                              </v:shape>
                              <v:shape id="_x0000_s1026" o:spid="_x0000_s1026" o:spt="110" type="#_x0000_t110" style="position:absolute;left:2305050;top:0;height:1019175;width:933450;v-text-anchor:middle;" fillcolor="#FFFFFF [3201]" filled="t" stroked="t" coordsize="21600,21600" o:gfxdata="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yUS1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Campaign</w:t>
                                      </w:r>
                                    </w:p>
                                  </w:txbxContent>
                                </v:textbox>
                              </v:shape>
                              <v:shape id="_x0000_s1026" o:spid="_x0000_s1026" o:spt="110" type="#_x0000_t110" style="position:absolute;left:1219200;top:2524125;height:895350;width:904875;v-text-anchor:middle;" fillcolor="#FFFFFF [3201]" filled="t" stroked="t" coordsize="21600,21600" o:gfxdata="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Knv1ugAAANwA&#10;AAAPAAAAAAAAAAEAIAAAACIAAABkcnMvZG93bnJldi54bWxQSwECFAAUAAAACACHTuJAMy8FnjsA&#10;AAA5AAAAEAAAAAAAAAABACAAAAAJAQAAZHJzL3NoYXBleG1sLnhtbFBLBQYAAAAABgAGAFsBAACz&#10;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Upload</w:t>
                                      </w:r>
                                    </w:p>
                                  </w:txbxContent>
                                </v:textbox>
                              </v:shape>
                              <v:shape id="_x0000_s1026" o:spid="_x0000_s1026" o:spt="110" type="#_x0000_t110" style="position:absolute;left:3771900;top:2371547;height:895350;width:857250;v-text-anchor:middle;" fillcolor="#FFFFFF [3201]" filled="t" stroked="t" coordsize="21600,21600" o:gfxdata="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Zt5u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Register</w:t>
                                      </w:r>
                                    </w:p>
                                  </w:txbxContent>
                                </v:textbox>
                              </v:shape>
                              <v:line id="_x0000_s1026" o:spid="_x0000_s1026" o:spt="20" style="position:absolute;left:1200150;top:2257425;height:428625;width:342900;" filled="f" stroked="t" coordsize="21600,21600" o:gfxdata="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ob9X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2000250;top:3105150;height:295275;width:438150;" filled="f" stroked="t" coordsize="21600,21600" o:gfxdata="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7RrM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3724275;top:3028950;flip:y;height:323850;width:238125;" filled="f" stroked="t" coordsize="21600,21600" o:gfxdata="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p26b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_x0000_s1026" o:spid="_x0000_s1026" o:spt="20" style="position:absolute;left:4391025;top:2257425;flip:y;height:352425;width:285750;" filled="f" stroked="t" coordsize="21600,21600" o:gfxdata="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Tcr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_x0000_s1026" o:spid="_x0000_s1026" o:spt="20" style="position:absolute;left:600075;top:3962400;height:351405;width:9525;" filled="f" stroked="t" coordsize="21600,21600" o:gfxdata="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mrlU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shape id="_x0000_s1026" o:spid="_x0000_s1026" o:spt="3" type="#_x0000_t3" style="position:absolute;left:-666750;top:1952625;height:476250;width:904875;v-text-anchor:middle;" fillcolor="#FFFFFF [3201]" filled="t" stroked="t" coordsize="21600,21600" o:gfxdata="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x8Q6/&#10;AAAA3AAAAA8AAAAAAAAAAQAgAAAAIgAAAGRycy9kb3ducmV2LnhtbFBLAQIUABQAAAAIAIdO4kAz&#10;LwWeOwAAADkAAAAQAAAAAAAAAAEAIAAAAA4BAABkcnMvc2hhcGV4bWwueG1sUEsFBgAAAAAGAAYA&#10;WwEAALg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Name</w:t>
                                      </w:r>
                                    </w:p>
                                  </w:txbxContent>
                                </v:textbox>
                              </v:shape>
                              <v:shape id="_x0000_s1026" o:spid="_x0000_s1026" o:spt="3" type="#_x0000_t3" style="position:absolute;left:5038725;top:2952751;height:523874;width:809625;v-text-anchor:middle;" fillcolor="#FFFFFF [3201]" filled="t" stroked="t" coordsize="21600,21600" o:gfxdata="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uZXy8AAAA&#10;3A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Name</w:t>
                                      </w:r>
                                    </w:p>
                                  </w:txbxContent>
                                </v:textbox>
                              </v:shape>
                              <v:line id="_x0000_s1026" o:spid="_x0000_s1026" o:spt="20" style="position:absolute;left:1066800;top:504825;flip:y;height:1247775;width:1266825;" filled="f" stroked="t" coordsize="21600,21600" o:gfxdata="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DvZd7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_x0000_s1026" o:spid="_x0000_s1026" o:spt="20" style="position:absolute;left:3248025;top:504825;height:1276350;width:1733550;" filled="f" stroked="t" coordsize="21600,21600" o:gfxdata="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r0nL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_x0000_s1026" o:spid="_x0000_s1026" o:spt="20" style="position:absolute;left:704850;top:4800243;height:1190982;width:1666875;" filled="f" stroked="t" coordsize="21600,21600" o:gfxdata="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mUQe8AAAA&#10;3A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_x0000_s1026" o:spid="_x0000_s1026" o:spt="20" style="position:absolute;left:2543175;top:3581400;flip:x;height:523875;width:628650;" filled="f" stroked="t" coordsize="21600,21600" o:gfxdata="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0o7Ib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shape id="_x0000_s1026" o:spid="_x0000_s1026" o:spt="110" type="#_x0000_t110" style="position:absolute;left:1924050;top:4010025;height:607559;width:942975;v-text-anchor:middle;" fillcolor="#FFFFFF [3201]" filled="t" stroked="t" coordsize="21600,21600" o:gfxdata="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ZWl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Count</w:t>
                                      </w:r>
                                    </w:p>
                                  </w:txbxContent>
                                </v:textbox>
                              </v:shape>
                              <v:line id="_x0000_s1026" o:spid="_x0000_s1026" o:spt="20" style="position:absolute;left:1249680;top:4313805;flip:y;height:239145;width:674370;" filled="f" stroked="t" coordsize="21600,21600" o:gfxdata="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7wbO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group>
                            <v:line id="_x0000_s1026" o:spid="_x0000_s1026" o:spt="20" style="position:absolute;left:5676900;top:1285875;flip:y;height:485775;width:66675;" filled="f" stroked="t" coordsize="21600,21600" o:gfxdata="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o6NV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shape id="_x0000_s1026" o:spid="_x0000_s1026" o:spt="3" type="#_x0000_t3" style="position:absolute;left:5295900;top:752475;height:523874;width:809625;v-text-anchor:middle;" fillcolor="#FFFFFF [3201]" filled="t" stroked="t" coordsize="21600,21600" o:gfxdata="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gksr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Matric No</w:t>
                                    </w:r>
                                  </w:p>
                                </w:txbxContent>
                              </v:textbox>
                            </v:shape>
                            <v:line id="_x0000_s1026" o:spid="_x0000_s1026" o:spt="20" style="position:absolute;left:6124575;top:1371600;flip:y;height:390525;width:342900;" filled="f" stroked="t" coordsize="21600,21600" o:gfxdata="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PZi5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shape id="_x0000_s1026" o:spid="_x0000_s1026" o:spt="3" type="#_x0000_t3" style="position:absolute;left:6153150;top:885825;height:523874;width:809625;v-text-anchor:middle;" fillcolor="#FFFFFF [3201]" filled="t" stroked="t" coordsize="21600,21600" o:gfxdata="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R7FVu5AAAA3AAA&#10;AA8AAAAAAAAAAQAgAAAAIgAAAGRycy9kb3ducmV2LnhtbFBLAQIUABQAAAAIAIdO4kAzLwWeOwAA&#10;ADkAAAAQAAAAAAAAAAEAIAAAAAgBAABkcnMvc2hhcGV4bWwueG1sUEsFBgAAAAAGAAYAWwEAALID&#10;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Post</w:t>
                                    </w:r>
                                  </w:p>
                                </w:txbxContent>
                              </v:textbox>
                            </v:shape>
                          </v:group>
                          <v:line id="_x0000_s1026" o:spid="_x0000_s1026" o:spt="20" style="position:absolute;left:1085850;top:1381125;flip:x y;height:400050;width:200025;" filled="f" stroked="t" coordsize="21600,21600" o:gfxdata="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05VtugAAANw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shape id="_x0000_s1026" o:spid="_x0000_s1026" o:spt="3" type="#_x0000_t3" style="position:absolute;left:638175;top:847725;height:523874;width:809625;v-text-anchor:middle;" fillcolor="#FFFFFF [3201]" filled="t" stroked="t" coordsize="21600,21600" o:gfxdata="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j4C8AAAA&#10;3A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Matric No</w:t>
                                  </w:r>
                                </w:p>
                              </w:txbxContent>
                            </v:textbox>
                          </v:shape>
                          <v:line id="_x0000_s1026" o:spid="_x0000_s1026" o:spt="20" style="position:absolute;left:771525;top:1933575;flip:x;height:142875;width:276225;" filled="f" stroked="t" coordsize="21600,21600" o:gfxdata="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QTOL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1323975;top:457200;flip:x y;height:1333500;width:266700;" filled="f" stroked="t" coordsize="21600,21600" o:gfxdata="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rpHBugAAANw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shape id="_x0000_s1026" o:spid="_x0000_s1026" o:spt="3" type="#_x0000_t3" style="position:absolute;left:733425;top:0;height:476250;width:904875;v-text-anchor:middle;" fillcolor="#FFFFFF [3201]" filled="t" stroked="t" coordsize="21600,21600" o:gfxdata="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GEfe/&#10;AAAA3AAAAA8AAAAAAAAAAQAgAAAAIgAAAGRycy9kb3ducmV2LnhtbFBLAQIUABQAAAAIAIdO4kAz&#10;LwWeOwAAADkAAAAQAAAAAAAAAAEAIAAAAA4BAABkcnMvc2hhcGV4bWwueG1sUEsFBgAAAAAGAAYA&#10;WwEAALg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Email</w:t>
                                  </w:r>
                                </w:p>
                              </w:txbxContent>
                            </v:textbox>
                          </v:shape>
                          <v:line id="_x0000_s1026" o:spid="_x0000_s1026" o:spt="20" style="position:absolute;left:1676400;top:733425;flip:y;height:1095375;width:209550;" filled="f" stroked="t" coordsize="21600,21600" o:gfxdata="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jaQE7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shape id="_x0000_s1026" o:spid="_x0000_s1026" o:spt="3" type="#_x0000_t3" style="position:absolute;left:1504950;top:266700;height:476250;width:904875;v-text-anchor:middle;" fillcolor="#FFFFFF [3201]" filled="t" stroked="t" coordsize="21600,21600" o:gfxdata="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oywY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u w:val="single"/>
                                    </w:rPr>
                                  </w:pPr>
                                  <w:r>
                                    <w:rPr>
                                      <w:rFonts w:ascii="Times New Roman" w:hAnsi="Times New Roman" w:cs="Times New Roman"/>
                                      <w:sz w:val="16"/>
                                      <w:szCs w:val="16"/>
                                      <w:u w:val="single"/>
                                    </w:rPr>
                                    <w:t>Std ID</w:t>
                                  </w:r>
                                </w:p>
                              </w:txbxContent>
                            </v:textbox>
                          </v:shape>
                        </v:group>
                        <v:shape id="_x0000_s1026" o:spid="_x0000_s1026" o:spt="3" type="#_x0000_t3" style="position:absolute;left:372139;top:5497033;height:523874;width:809625;v-text-anchor:middle;" fillcolor="#FFFFFF [3201]" filled="t" stroked="t" coordsize="21600,21600" o:gfxdata="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3Gyb74A&#10;AADcAAAADwAAAAAAAAABACAAAAAiAAAAZHJzL2Rvd25yZXYueG1sUEsBAhQAFAAAAAgAh07iQDMv&#10;BZ47AAAAOQAAABAAAAAAAAAAAQAgAAAADQEAAGRycy9zaGFwZXhtbC54bWxQSwUGAAAAAAYABgBb&#10;AQAAtwMAAAAA&#10;">
                          <v:fill on="t" focussize="0,0"/>
                          <v:stroke weight="2pt" color="#000000 [3213]" joinstyle="round"/>
                          <v:imagedata o:title=""/>
                          <o:lock v:ext="edit" aspectratio="f"/>
                          <v:textbox>
                            <w:txbxContent>
                              <w:p>
                                <w:pPr>
                                  <w:jc w:val="center"/>
                                  <w:rPr>
                                    <w:rFonts w:ascii="Times New Roman" w:hAnsi="Times New Roman" w:cs="Times New Roman"/>
                                    <w:sz w:val="16"/>
                                    <w:szCs w:val="16"/>
                                    <w:u w:val="single"/>
                                  </w:rPr>
                                </w:pPr>
                                <w:r>
                                  <w:rPr>
                                    <w:rFonts w:ascii="Times New Roman" w:hAnsi="Times New Roman" w:cs="Times New Roman"/>
                                    <w:sz w:val="16"/>
                                    <w:szCs w:val="16"/>
                                    <w:u w:val="single"/>
                                  </w:rPr>
                                  <w:t>Vote ID</w:t>
                                </w:r>
                              </w:p>
                            </w:txbxContent>
                          </v:textbox>
                        </v:shape>
                        <v:line id="_x0000_s1026" o:spid="_x0000_s1026" o:spt="20" style="position:absolute;left:808074;top:4837814;flip:x;height:666750;width:0;" filled="f" stroked="t" coordsize="21600,21600" o:gfxdata="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QOZL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_x0000_s1026" o:spid="_x0000_s1026" o:spt="20" style="position:absolute;left:1180213;top:4859079;height:1133475;width:180975;" filled="f" stroked="t" coordsize="21600,21600" o:gfxdata="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Fbke8AAAA&#10;3A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shape id="_x0000_s1026" o:spid="_x0000_s1026" o:spt="3" type="#_x0000_t3" style="position:absolute;left:956930;top:6007396;height:523874;width:809625;v-text-anchor:middle;" fillcolor="#FFFFFF [3201]" filled="t" stroked="t" coordsize="21600,21600" o:gfxdata="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7uJh2/&#10;AAAA3AAAAA8AAAAAAAAAAQAgAAAAIgAAAGRycy9kb3ducmV2LnhtbFBLAQIUABQAAAAIAIdO4kAz&#10;LwWeOwAAADkAAAAQAAAAAAAAAAEAIAAAAA4BAABkcnMvc2hhcGV4bWwueG1sUEsFBgAAAAAGAAYA&#10;WwEAALgDA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Aspirant Name</w:t>
                                </w:r>
                              </w:p>
                            </w:txbxContent>
                          </v:textbox>
                        </v:shape>
                        <v:line id="_x0000_s1026" o:spid="_x0000_s1026" o:spt="20" style="position:absolute;left:1318437;top:4859079;height:1924050;width:885825;" filled="f" stroked="t" coordsize="21600,21600" o:gfxdata="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kzqjugAAANw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shape id="_x0000_s1026" o:spid="_x0000_s1026" o:spt="3" type="#_x0000_t3" style="position:absolute;left:1796902;top:6698512;height:523874;width:809625;v-text-anchor:middle;" fillcolor="#FFFFFF [3201]" filled="t" stroked="t" coordsize="21600,21600" o:gfxdata="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HL5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Session</w:t>
                                </w:r>
                              </w:p>
                            </w:txbxContent>
                          </v:textbox>
                        </v:shape>
                        <v:line id="_x0000_s1026" o:spid="_x0000_s1026" o:spt="20" style="position:absolute;left:446567;top:3965944;flip:x y;height:371475;width:342900;" filled="f" stroked="t" coordsize="21600,21600" o:gfxdata="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4OySO5AAAA3AAA&#10;AA8AAAAAAAAAAQAgAAAAIgAAAGRycy9kb3ducmV2LnhtbFBLAQIUABQAAAAIAIdO4kAzLwWeOwAA&#10;ADkAAAAQAAAAAAAAAAEAIAAAAAgBAABkcnMvc2hhcGV4bWwueG1sUEsFBgAAAAAGAAYAWwEAALID&#10;AAAAAA==&#10;">
                          <v:fill on="f" focussize="0,0"/>
                          <v:stroke color="#000000 [3200]" joinstyle="round"/>
                          <v:imagedata o:title=""/>
                          <o:lock v:ext="edit" aspectratio="f"/>
                        </v:line>
                        <v:shape id="_x0000_s1026" o:spid="_x0000_s1026" o:spt="3" type="#_x0000_t3" style="position:absolute;left:-101010;top:3514061;height:523874;width:809625;rotation:-3397855f;v-text-anchor:middle;" fillcolor="#FFFFFF [3201]" filled="t" stroked="t" coordsize="21600,21600" o:gfxdata="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fkr8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Vote code</w:t>
                                </w:r>
                              </w:p>
                            </w:txbxContent>
                          </v:textbox>
                        </v:shape>
                      </v:group>
                      <v:line id="_x0000_s1026" o:spid="_x0000_s1026" o:spt="20" style="position:absolute;left:5057775;top:866775;flip:x;height:970915;width:0;" filled="f" stroked="t" coordsize="21600,21600" o:gfxdata="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bI8b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shape id="_x0000_s1026" o:spid="_x0000_s1026" o:spt="3" type="#_x0000_t3" style="position:absolute;left:4619625;top:323850;height:523835;width:809625;v-text-anchor:middle;" fillcolor="#FFFFFF [3201]" filled="t" stroked="t" coordsize="21600,21600" o:gfxdata="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A3T6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ascii="Times New Roman" w:hAnsi="Times New Roman" w:cs="Times New Roman"/>
                                  <w:sz w:val="16"/>
                                  <w:szCs w:val="16"/>
                                  <w:u w:val="single"/>
                                </w:rPr>
                              </w:pPr>
                              <w:r>
                                <w:rPr>
                                  <w:rFonts w:ascii="Times New Roman" w:hAnsi="Times New Roman" w:cs="Times New Roman"/>
                                  <w:sz w:val="16"/>
                                  <w:szCs w:val="16"/>
                                  <w:u w:val="single"/>
                                </w:rPr>
                                <w:t>Aspirant ID</w:t>
                              </w:r>
                            </w:p>
                          </w:txbxContent>
                        </v:textbox>
                      </v:shape>
                    </v:group>
                    <v:group id="_x0000_s1026" o:spid="_x0000_s1026" o:spt="203" style="position:absolute;left:2743200;top:5762625;height:933450;width:1019175;" coordsize="1019175,933450" o:gfxdata="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UQO6vwAAANwAAAAPAAAAAAAAAAEAIAAAACIAAABkcnMvZG93bnJldi54&#10;bWxQSwECFAAUAAAACACHTuJAMy8FnjsAAAA5AAAAFQAAAAAAAAABACAAAAAOAQAAZHJzL2dyb3Vw&#10;c2hhcGV4bWwueG1sUEsFBgAAAAAGAAYAYAEAAMsDAAAAAA==&#10;">
                      <o:lock v:ext="edit" aspectratio="f"/>
                      <v:shape id="_x0000_s1026" o:spid="_x0000_s1026" o:spt="110" type="#_x0000_t110" style="position:absolute;left:0;top:0;height:933450;width:1019175;v-text-anchor:middle;" fillcolor="#FFFFFF [3201]" filled="t" stroked="t" coordsize="21600,21600" o:gfxdata="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b12ZvQAA&#10;ANw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shape>
                      <v:shape id="_x0000_s1026" o:spid="_x0000_s1026" o:spt="110" type="#_x0000_t110" style="position:absolute;left:76200;top:94818;height:762431;width:876300;v-text-anchor:middle;" fillcolor="#FFFFFF [3201]" filled="t" stroked="t" coordsize="21600,21600" o:gfxdata="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8MnrugAAANwA&#10;AAAPAAAAAAAAAAEAIAAAACIAAABkcnMvZG93bnJldi54bWxQSwECFAAUAAAACACHTuJAMy8FnjsA&#10;AAA5AAAAEAAAAAAAAAABACAAAAAJAQAAZHJzL3NoYXBleG1sLnhtbFBLBQYAAAAABgAGAFsBAACz&#10;AwAAAAA=&#10;">
                        <v:fill on="t" focussize="0,0"/>
                        <v:stroke weight="2pt" color="#000000 [3213]" joinstyle="round"/>
                        <v:imagedata o:title=""/>
                        <o:lock v:ext="edit" aspectratio="f"/>
                        <v:textbox>
                          <w:txbxContent>
                            <w:p>
                              <w:pPr>
                                <w:jc w:val="center"/>
                                <w:rPr>
                                  <w:rFonts w:ascii="Times New Roman" w:hAnsi="Times New Roman" w:cs="Times New Roman"/>
                                  <w:sz w:val="16"/>
                                  <w:szCs w:val="16"/>
                                </w:rPr>
                              </w:pPr>
                              <w:r>
                                <w:rPr>
                                  <w:rFonts w:ascii="Times New Roman" w:hAnsi="Times New Roman" w:cs="Times New Roman"/>
                                  <w:sz w:val="16"/>
                                  <w:szCs w:val="16"/>
                                </w:rPr>
                                <w:t>Monitor</w:t>
                              </w:r>
                            </w:p>
                          </w:txbxContent>
                        </v:textbox>
                      </v:shape>
                    </v:group>
                  </v:group>
                </v:group>
              </v:group>
            </w:pict>
          </mc:Fallback>
        </mc:AlternateConten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r>
        <w:rPr>
          <w:rFonts w:ascii="Times New Roman" w:hAnsi="Times New Roman" w:cs="Times New Roman"/>
          <w:b/>
          <w:sz w:val="24"/>
          <w:szCs w:val="24"/>
        </w:rPr>
        <w:t>Figure 4.5: Entity Relation Diagram of the New System</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Pr>
          <w:rFonts w:ascii="Times New Roman" w:hAnsi="Times New Roman" w:cs="Times New Roman"/>
          <w:b/>
          <w:sz w:val="24"/>
          <w:szCs w:val="24"/>
        </w:rPr>
        <w:t>Logical Modelling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867410</wp:posOffset>
                </wp:positionV>
                <wp:extent cx="5638800" cy="6324600"/>
                <wp:effectExtent l="0" t="0" r="0" b="0"/>
                <wp:wrapNone/>
                <wp:docPr id="409" name="Rectangle 409"/>
                <wp:cNvGraphicFramePr/>
                <a:graphic xmlns:a="http://schemas.openxmlformats.org/drawingml/2006/main">
                  <a:graphicData uri="http://schemas.microsoft.com/office/word/2010/wordprocessingShape">
                    <wps:wsp>
                      <wps:cNvSpPr/>
                      <wps:spPr>
                        <a:xfrm>
                          <a:off x="0" y="0"/>
                          <a:ext cx="5638800" cy="6324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STUDENT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stdID</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matric_no</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APPLY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stdID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aspirantID</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ASPIRANT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aspirantID</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matric_no</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post</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CAMPAIGN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aspirantID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stdID</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VOTE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voteID</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vote_code</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aspirant_name</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session</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CAST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stdID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voteID</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ADMIN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adminID</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9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Security_question</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UPLOAD</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stdID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adminID</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COUNT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voteID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adminID</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REGISTER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aspirantID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adminID</w:t>
                                  </w:r>
                                </w:p>
                              </w:tc>
                            </w:tr>
                          </w:tbl>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9" o:spid="_x0000_s1026" o:spt="1" style="position:absolute;left:0pt;margin-top:68.3pt;height:498pt;width:444pt;mso-position-horizontal:left;mso-position-horizontal-relative:margin;z-index:251664384;v-text-anchor:middle;mso-width-relative:page;mso-height-relative:page;" fillcolor="#FFFFFF [3201]" filled="t" stroked="f" coordsize="21600,21600" o:gfxdata="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N6mJ0wAA&#10;AAkBAAAPAAAAAAAAAAEAIAAAACIAAABkcnMvZG93bnJldi54bWxQSwECFAAUAAAACACHTuJA+2gJ&#10;aFwCAADHBAAADgAAAAAAAAABACAAAAAiAQAAZHJzL2Uyb0RvYy54bWxQSwUGAAAAAAYABgBZAQAA&#10;8AUAAAAA&#10;">
                <v:fill on="t" focussize="0,0"/>
                <v:stroke on="f" weight="2pt"/>
                <v:imagedata o:title=""/>
                <o:lock v:ext="edit" aspectratio="f"/>
                <v:textbox>
                  <w:txbxContent>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STUDENT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stdID</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matric_no</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APPLY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stdID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aspirantID</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ASPIRANT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aspirantID</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matric_no</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post</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CAMPAIGN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aspirantID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stdID</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VOTE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voteID</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vote_code</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aspirant_name</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session</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CAST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stdID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voteID</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ADMIN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adminID</w:t>
                            </w:r>
                          </w:p>
                        </w:tc>
                        <w:tc>
                          <w:tcPr>
                            <w:tcW w:w="182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9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Security_question</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UPLOAD</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stdID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adminID</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COUNT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voteID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adminID</w:t>
                            </w:r>
                          </w:p>
                        </w:tc>
                      </w:tr>
                    </w:tbl>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REGISTER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trPr>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aspirantID</w:t>
                            </w:r>
                          </w:p>
                        </w:tc>
                        <w:tc>
                          <w:tcPr>
                            <w:tcW w:w="1820" w:type="dxa"/>
                          </w:tcPr>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adminID</w:t>
                            </w:r>
                          </w:p>
                        </w:tc>
                      </w:tr>
                    </w:tbl>
                    <w:p>
                      <w:pPr>
                        <w:jc w:val="center"/>
                      </w:pPr>
                    </w:p>
                  </w:txbxContent>
                </v:textbox>
              </v:rect>
            </w:pict>
          </mc:Fallback>
        </mc:AlternateContent>
      </w:r>
      <w:r>
        <w:rPr>
          <w:rFonts w:ascii="Times New Roman" w:hAnsi="Times New Roman" w:cs="Times New Roman"/>
          <w:sz w:val="24"/>
          <w:szCs w:val="24"/>
        </w:rPr>
        <w:t>Logical database modelling enables the designer to convert the conceptual model (ER diagram) to a schema in a chosen data model of the DBMS. For a relational database, this means converting the conceptual schema to a relational schema as shown in Figure 4.6 below:</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4.6: Logical Modelling </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4.6</w:t>
      </w:r>
      <w:r>
        <w:rPr>
          <w:rFonts w:ascii="Times New Roman" w:hAnsi="Times New Roman" w:cs="Times New Roman"/>
          <w:b/>
          <w:sz w:val="24"/>
          <w:szCs w:val="24"/>
        </w:rPr>
        <w:tab/>
      </w:r>
      <w:r>
        <w:rPr>
          <w:rFonts w:ascii="Times New Roman" w:hAnsi="Times New Roman" w:cs="Times New Roman"/>
          <w:b/>
          <w:sz w:val="24"/>
          <w:szCs w:val="24"/>
        </w:rPr>
        <w:t>Input Design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input design is the layout of the interface between the information system and the user through HTML forms. It focuses on controlling the amount of input required, errors, avoiding delay, extra steps, and keeping the process simple.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4.7 is an input form for voters to sign up by entering their required details</w:t>
      </w:r>
    </w:p>
    <w:p>
      <w:pPr>
        <w:spacing w:line="360" w:lineRule="auto"/>
        <w:jc w:val="center"/>
        <w:rPr>
          <w:rFonts w:ascii="Times New Roman" w:hAnsi="Times New Roman" w:cs="Times New Roman"/>
          <w:sz w:val="24"/>
          <w:szCs w:val="24"/>
        </w:rPr>
      </w:pPr>
      <w:r>
        <w:drawing>
          <wp:inline distT="0" distB="0" distL="0" distR="0">
            <wp:extent cx="30861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090185" cy="3624800"/>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4.7: Sign-up Page </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4.8 is an input form for voters, aspirants, admin, and election observers to log in by entering login details</w:t>
      </w:r>
    </w:p>
    <w:p>
      <w:pPr>
        <w:spacing w:line="360" w:lineRule="auto"/>
        <w:jc w:val="center"/>
        <w:rPr>
          <w:rFonts w:ascii="Times New Roman" w:hAnsi="Times New Roman" w:cs="Times New Roman"/>
          <w:sz w:val="24"/>
          <w:szCs w:val="24"/>
        </w:rPr>
      </w:pPr>
      <w:r>
        <w:drawing>
          <wp:inline distT="0" distB="0" distL="0" distR="0">
            <wp:extent cx="2950845" cy="2676525"/>
            <wp:effectExtent l="0" t="0" r="190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10"/>
                    <a:stretch>
                      <a:fillRect/>
                    </a:stretch>
                  </pic:blipFill>
                  <pic:spPr>
                    <a:xfrm>
                      <a:off x="0" y="0"/>
                      <a:ext cx="2957038" cy="2682096"/>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4.8: Login Page </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4.9 is an input form to register aspiring student </w:t>
      </w:r>
    </w:p>
    <w:p>
      <w:pPr>
        <w:spacing w:line="360" w:lineRule="auto"/>
        <w:jc w:val="center"/>
        <w:rPr>
          <w:rFonts w:ascii="Times New Roman" w:hAnsi="Times New Roman" w:cs="Times New Roman"/>
          <w:sz w:val="24"/>
          <w:szCs w:val="24"/>
        </w:rPr>
      </w:pPr>
      <w:r>
        <w:drawing>
          <wp:inline distT="0" distB="0" distL="0" distR="0">
            <wp:extent cx="3371850" cy="3005455"/>
            <wp:effectExtent l="0" t="0" r="0" b="444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pic:cNvPicPr>
                  </pic:nvPicPr>
                  <pic:blipFill>
                    <a:blip r:embed="rId11"/>
                    <a:stretch>
                      <a:fillRect/>
                    </a:stretch>
                  </pic:blipFill>
                  <pic:spPr>
                    <a:xfrm>
                      <a:off x="0" y="0"/>
                      <a:ext cx="3375764" cy="3009404"/>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4.9: Aspirant Registration Page </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4.10 is an input form to add eligible voters</w:t>
      </w:r>
    </w:p>
    <w:p>
      <w:pPr>
        <w:spacing w:line="360" w:lineRule="auto"/>
        <w:jc w:val="center"/>
        <w:rPr>
          <w:rFonts w:ascii="Times New Roman" w:hAnsi="Times New Roman" w:cs="Times New Roman"/>
          <w:sz w:val="24"/>
          <w:szCs w:val="24"/>
        </w:rPr>
      </w:pPr>
      <w:r>
        <w:drawing>
          <wp:inline distT="0" distB="0" distL="0" distR="0">
            <wp:extent cx="3619500" cy="252349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a:picLocks noChangeAspect="1"/>
                    </pic:cNvPicPr>
                  </pic:nvPicPr>
                  <pic:blipFill>
                    <a:blip r:embed="rId12"/>
                    <a:stretch>
                      <a:fillRect/>
                    </a:stretch>
                  </pic:blipFill>
                  <pic:spPr>
                    <a:xfrm>
                      <a:off x="0" y="0"/>
                      <a:ext cx="3625448" cy="2527900"/>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4.10: Add Eligible Voter Page </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4.11 is an input form to add various aspiring offices</w:t>
      </w:r>
    </w:p>
    <w:p>
      <w:pPr>
        <w:spacing w:line="360" w:lineRule="auto"/>
        <w:jc w:val="center"/>
        <w:rPr>
          <w:rFonts w:ascii="Times New Roman" w:hAnsi="Times New Roman" w:cs="Times New Roman"/>
          <w:sz w:val="24"/>
          <w:szCs w:val="24"/>
        </w:rPr>
      </w:pPr>
      <w:r>
        <w:drawing>
          <wp:inline distT="0" distB="0" distL="0" distR="0">
            <wp:extent cx="3933825" cy="2125980"/>
            <wp:effectExtent l="0" t="0" r="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pic:cNvPicPr>
                  </pic:nvPicPr>
                  <pic:blipFill>
                    <a:blip r:embed="rId13"/>
                    <a:stretch>
                      <a:fillRect/>
                    </a:stretch>
                  </pic:blipFill>
                  <pic:spPr>
                    <a:xfrm>
                      <a:off x="0" y="0"/>
                      <a:ext cx="3937615" cy="2128440"/>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4.11: Add Office Page </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4.12 is an input form to set election date and time</w:t>
      </w:r>
    </w:p>
    <w:p>
      <w:pPr>
        <w:spacing w:line="360" w:lineRule="auto"/>
        <w:jc w:val="center"/>
        <w:rPr>
          <w:rFonts w:ascii="Times New Roman" w:hAnsi="Times New Roman" w:cs="Times New Roman"/>
          <w:sz w:val="24"/>
          <w:szCs w:val="24"/>
        </w:rPr>
      </w:pPr>
      <w:r>
        <w:drawing>
          <wp:inline distT="0" distB="0" distL="0" distR="0">
            <wp:extent cx="3584575" cy="200025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a:picLocks noChangeAspect="1"/>
                    </pic:cNvPicPr>
                  </pic:nvPicPr>
                  <pic:blipFill>
                    <a:blip r:embed="rId14"/>
                    <a:stretch>
                      <a:fillRect/>
                    </a:stretch>
                  </pic:blipFill>
                  <pic:spPr>
                    <a:xfrm>
                      <a:off x="0" y="0"/>
                      <a:ext cx="3586328" cy="2001016"/>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4.12: Set Election Duration Page </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4.13 is an input form to add a new election session</w:t>
      </w:r>
    </w:p>
    <w:p>
      <w:pPr>
        <w:spacing w:line="360" w:lineRule="auto"/>
        <w:jc w:val="center"/>
        <w:rPr>
          <w:rFonts w:ascii="Times New Roman" w:hAnsi="Times New Roman" w:cs="Times New Roman"/>
          <w:sz w:val="24"/>
          <w:szCs w:val="24"/>
        </w:rPr>
      </w:pPr>
      <w:r>
        <w:drawing>
          <wp:inline distT="0" distB="0" distL="0" distR="0">
            <wp:extent cx="3865880" cy="1762125"/>
            <wp:effectExtent l="0" t="0" r="127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a:picLocks noChangeAspect="1"/>
                    </pic:cNvPicPr>
                  </pic:nvPicPr>
                  <pic:blipFill>
                    <a:blip r:embed="rId15"/>
                    <a:stretch>
                      <a:fillRect/>
                    </a:stretch>
                  </pic:blipFill>
                  <pic:spPr>
                    <a:xfrm>
                      <a:off x="0" y="0"/>
                      <a:ext cx="3876083" cy="1766599"/>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4.13: Add Session Page </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4.14 is an input form to update the current session, result status, and period of election activities</w:t>
      </w:r>
    </w:p>
    <w:p>
      <w:pPr>
        <w:spacing w:line="360" w:lineRule="auto"/>
        <w:jc w:val="center"/>
        <w:rPr>
          <w:rFonts w:ascii="Times New Roman" w:hAnsi="Times New Roman" w:cs="Times New Roman"/>
          <w:sz w:val="24"/>
          <w:szCs w:val="24"/>
        </w:rPr>
      </w:pPr>
      <w:r>
        <w:drawing>
          <wp:inline distT="0" distB="0" distL="0" distR="0">
            <wp:extent cx="2819400" cy="17729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a:picLocks noChangeAspect="1"/>
                    </pic:cNvPicPr>
                  </pic:nvPicPr>
                  <pic:blipFill>
                    <a:blip r:embed="rId16"/>
                    <a:stretch>
                      <a:fillRect/>
                    </a:stretch>
                  </pic:blipFill>
                  <pic:spPr>
                    <a:xfrm>
                      <a:off x="0" y="0"/>
                      <a:ext cx="2830075" cy="1779854"/>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4.14: Update Current Session Page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4.15 is an input form to cast a vote by a voter. All voting choices are confidential and cannot be linked to the voter and results will be hidden until the end of the election.</w:t>
      </w:r>
    </w:p>
    <w:p>
      <w:pPr>
        <w:spacing w:line="360" w:lineRule="auto"/>
        <w:jc w:val="center"/>
        <w:rPr>
          <w:rFonts w:ascii="Times New Roman" w:hAnsi="Times New Roman" w:cs="Times New Roman"/>
          <w:sz w:val="24"/>
          <w:szCs w:val="24"/>
        </w:rPr>
      </w:pPr>
      <w:r>
        <w:drawing>
          <wp:inline distT="0" distB="0" distL="0" distR="0">
            <wp:extent cx="2371725" cy="3573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2375579" cy="3579279"/>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4.15: Voting Page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4.7</w:t>
      </w:r>
      <w:r>
        <w:rPr>
          <w:rFonts w:ascii="Times New Roman" w:hAnsi="Times New Roman" w:cs="Times New Roman"/>
          <w:b/>
          <w:sz w:val="24"/>
          <w:szCs w:val="24"/>
        </w:rPr>
        <w:tab/>
      </w:r>
      <w:r>
        <w:rPr>
          <w:rFonts w:ascii="Times New Roman" w:hAnsi="Times New Roman" w:cs="Times New Roman"/>
          <w:b/>
          <w:sz w:val="24"/>
          <w:szCs w:val="24"/>
        </w:rPr>
        <w:t>Output Design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design determines how the information is to be displaced for immediate needs. It is the most important and direct source information to the user and efficient output design improves the system’s relationship to help user make decisions. These interfaces are shown below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4.16 is an output view to display all registered aspirants</w:t>
      </w:r>
    </w:p>
    <w:p>
      <w:pPr>
        <w:spacing w:line="360" w:lineRule="auto"/>
        <w:jc w:val="center"/>
        <w:rPr>
          <w:rFonts w:ascii="Times New Roman" w:hAnsi="Times New Roman" w:cs="Times New Roman"/>
          <w:sz w:val="24"/>
          <w:szCs w:val="24"/>
        </w:rPr>
      </w:pPr>
      <w:r>
        <w:drawing>
          <wp:inline distT="0" distB="0" distL="0" distR="0">
            <wp:extent cx="4667250" cy="2621280"/>
            <wp:effectExtent l="0" t="0" r="0" b="76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a:picLocks noChangeAspect="1"/>
                    </pic:cNvPicPr>
                  </pic:nvPicPr>
                  <pic:blipFill>
                    <a:blip r:embed="rId18"/>
                    <a:stretch>
                      <a:fillRect/>
                    </a:stretch>
                  </pic:blipFill>
                  <pic:spPr>
                    <a:xfrm>
                      <a:off x="0" y="0"/>
                      <a:ext cx="4675857" cy="2626673"/>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4.16: Registered Aspirants Page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4.17 is an output view of election result</w:t>
      </w:r>
    </w:p>
    <w:p>
      <w:pPr>
        <w:spacing w:line="360" w:lineRule="auto"/>
        <w:jc w:val="center"/>
        <w:rPr>
          <w:rFonts w:ascii="Times New Roman" w:hAnsi="Times New Roman" w:cs="Times New Roman"/>
          <w:sz w:val="24"/>
          <w:szCs w:val="24"/>
        </w:rPr>
      </w:pPr>
      <w:r>
        <w:drawing>
          <wp:inline distT="0" distB="0" distL="0" distR="0">
            <wp:extent cx="2959735" cy="412432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a:picLocks noChangeAspect="1"/>
                    </pic:cNvPicPr>
                  </pic:nvPicPr>
                  <pic:blipFill>
                    <a:blip r:embed="rId19"/>
                    <a:stretch>
                      <a:fillRect/>
                    </a:stretch>
                  </pic:blipFill>
                  <pic:spPr>
                    <a:xfrm>
                      <a:off x="0" y="0"/>
                      <a:ext cx="2962474" cy="4127931"/>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4.17: Election Result Page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4.18 is an output view of an election result</w:t>
      </w:r>
    </w:p>
    <w:p>
      <w:pPr>
        <w:spacing w:line="360" w:lineRule="auto"/>
        <w:jc w:val="center"/>
        <w:rPr>
          <w:rFonts w:ascii="Times New Roman" w:hAnsi="Times New Roman" w:cs="Times New Roman"/>
          <w:sz w:val="24"/>
          <w:szCs w:val="24"/>
        </w:rPr>
      </w:pPr>
      <w:r>
        <w:drawing>
          <wp:inline distT="0" distB="0" distL="0" distR="0">
            <wp:extent cx="5943600" cy="3312160"/>
            <wp:effectExtent l="0" t="0" r="0" b="254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a:picLocks noChangeAspect="1"/>
                    </pic:cNvPicPr>
                  </pic:nvPicPr>
                  <pic:blipFill>
                    <a:blip r:embed="rId20"/>
                    <a:stretch>
                      <a:fillRect/>
                    </a:stretch>
                  </pic:blipFill>
                  <pic:spPr>
                    <a:xfrm>
                      <a:off x="0" y="0"/>
                      <a:ext cx="5943600" cy="3312160"/>
                    </a:xfrm>
                    <a:prstGeom prst="rect">
                      <a:avLst/>
                    </a:prstGeom>
                  </pic:spPr>
                </pic:pic>
              </a:graphicData>
            </a:graphic>
          </wp:inline>
        </w:drawing>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Figure 4.18: Election Audit Page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(Source: Author’s Concept)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4.8</w:t>
      </w:r>
      <w:r>
        <w:rPr>
          <w:rFonts w:ascii="Times New Roman" w:hAnsi="Times New Roman" w:cs="Times New Roman"/>
          <w:b/>
          <w:sz w:val="24"/>
          <w:szCs w:val="24"/>
        </w:rPr>
        <w:tab/>
      </w:r>
      <w:r>
        <w:rPr>
          <w:rFonts w:ascii="Times New Roman" w:hAnsi="Times New Roman" w:cs="Times New Roman"/>
          <w:b/>
          <w:sz w:val="24"/>
          <w:szCs w:val="24"/>
        </w:rPr>
        <w:t>Data Dictionary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dictionary is the collection of all data elements or contents of a database such as names, types, sizes, and descriptions of the system. A data dictionary makes it easier for users and analysts to use data as well as understand and have common knowledge about the inputs, outputs, and components of a database. The data dictionary of the new system is shown in the tables below: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1890"/>
        <w:gridCol w:w="1980"/>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89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485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cid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INT(100)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VARCHAR(30)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Username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VARCHAR(30)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password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t_section</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Electoral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s_question</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Security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s_answer</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Security Answer</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4.2: Create Login Table </w:t>
      </w:r>
    </w:p>
    <w:p>
      <w:pPr>
        <w:spacing w:after="0" w:line="360" w:lineRule="auto"/>
        <w:rPr>
          <w:rFonts w:ascii="Times New Roman" w:hAnsi="Times New Roman" w:cs="Times New Roman"/>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1891"/>
        <w:gridCol w:w="1980"/>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891"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485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INT(11)</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aspirant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sch_session</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Current school session of the election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matric_no </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 number of the aspirant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Password of the aspirant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Full name of the aspirant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a_profile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Aspirant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Gender of the aspirant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phone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VARCHAR(11)</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Contact phone number of the aspirant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a_post</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Post aspiring to contest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s_no</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Post serial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VARCHAR(10)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Serial number of aspirants aspiring for the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 of aspirant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file_name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Aspirant passport file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file_type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Aspirant passport file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file_size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Aspirant passport file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 of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ip</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IP address of the device used for the registration</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4.3: Aspirant Registration Table </w:t>
      </w:r>
    </w:p>
    <w:p>
      <w:pPr>
        <w:spacing w:line="360" w:lineRule="auto"/>
        <w:jc w:val="both"/>
        <w:rPr>
          <w:rFonts w:ascii="Times New Roman" w:hAnsi="Times New Roman" w:cs="Times New Roman"/>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1890"/>
        <w:gridCol w:w="1980"/>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89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485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INT(100)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Forum post identity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of the commenter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comment</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Comment of the commenter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m_comment</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 number of the commenter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ip</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IP address of the device used by the commenter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 commented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 commented</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4.4: Comment Table </w:t>
      </w:r>
    </w:p>
    <w:p>
      <w:pPr>
        <w:spacing w:after="0" w:line="360" w:lineRule="auto"/>
        <w:rPr>
          <w:rFonts w:ascii="Times New Roman" w:hAnsi="Times New Roman" w:cs="Times New Roman"/>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1890"/>
        <w:gridCol w:w="1980"/>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89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485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INT(4)</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current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sch_session</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Current school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status </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 of the electoral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9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period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Period of the electoral process</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4.5: Current Table </w:t>
      </w:r>
    </w:p>
    <w:p>
      <w:pPr>
        <w:spacing w:after="0" w:line="360" w:lineRule="auto"/>
        <w:rPr>
          <w:rFonts w:ascii="Times New Roman" w:hAnsi="Times New Roman" w:cs="Times New Roman"/>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1350"/>
        <w:gridCol w:w="2070"/>
        <w:gridCol w:w="5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35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207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530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INT(4)</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access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a_code</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Access code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created_by </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created the access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ip</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IP address of the device used to create the access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cdate</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 generated the access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ctime</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 generated the access code</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4.6: Election Audit Access Table </w:t>
      </w:r>
    </w:p>
    <w:p>
      <w:pPr>
        <w:spacing w:after="0" w:line="360" w:lineRule="auto"/>
        <w:rPr>
          <w:rFonts w:ascii="Times New Roman" w:hAnsi="Times New Roman" w:cs="Times New Roman"/>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1350"/>
        <w:gridCol w:w="2070"/>
        <w:gridCol w:w="5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35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207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530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INT(4)</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Identity number of the eligible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matric_no</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 number of voter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s_name </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of the voters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sch_session</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Current school session</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4.7: Eligible List Table </w:t>
      </w: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1350"/>
        <w:gridCol w:w="2070"/>
        <w:gridCol w:w="5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35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207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530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fid</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INT(100)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forum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 sent to the forum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created_by </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VARCHAR(100)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created the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matric_no</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 number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sch_session</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Current school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ip</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IP address of the device used to create the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pdate</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 created the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ptime</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 created the post</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4.8: Forum Table </w:t>
      </w:r>
    </w:p>
    <w:p>
      <w:pPr>
        <w:spacing w:after="0" w:line="360" w:lineRule="auto"/>
        <w:rPr>
          <w:rFonts w:ascii="Times New Roman" w:hAnsi="Times New Roman" w:cs="Times New Roman"/>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1350"/>
        <w:gridCol w:w="2070"/>
        <w:gridCol w:w="5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35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207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530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INT(4)</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starttime</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Voting start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endtime </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Voting end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sch_session</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VARCHAR(10)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Current school session</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4.9: Instruction Table </w:t>
      </w:r>
    </w:p>
    <w:p>
      <w:pPr>
        <w:spacing w:after="0" w:line="360" w:lineRule="auto"/>
        <w:rPr>
          <w:rFonts w:ascii="Times New Roman" w:hAnsi="Times New Roman" w:cs="Times New Roman"/>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1350"/>
        <w:gridCol w:w="2070"/>
        <w:gridCol w:w="5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35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207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530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INT(4)</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matric_no</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 number of the aspirant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a_name </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VARCHAR(100)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of the aspirant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Manifesto content</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4.10: Manifesto Table </w:t>
      </w: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1350"/>
        <w:gridCol w:w="2070"/>
        <w:gridCol w:w="5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35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207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530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INT(100)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matric_no</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 number of the sender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of the sender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message</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 of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sch_session</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Current school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s_date</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Message sent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 of the message</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4.11: Message Table </w:t>
      </w:r>
    </w:p>
    <w:p>
      <w:pPr>
        <w:spacing w:after="0" w:line="360" w:lineRule="auto"/>
        <w:rPr>
          <w:rFonts w:ascii="Times New Roman" w:hAnsi="Times New Roman" w:cs="Times New Roman"/>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1350"/>
        <w:gridCol w:w="2070"/>
        <w:gridCol w:w="5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35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207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530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INT(4)</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s_no</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Serial number of the 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35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p>
        </w:tc>
        <w:tc>
          <w:tcPr>
            <w:tcW w:w="207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530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Office Name</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4.12: Office Table </w:t>
      </w:r>
    </w:p>
    <w:p>
      <w:pPr>
        <w:spacing w:after="0" w:line="360" w:lineRule="auto"/>
        <w:rPr>
          <w:rFonts w:ascii="Times New Roman" w:hAnsi="Times New Roman" w:cs="Times New Roman"/>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1891"/>
        <w:gridCol w:w="1980"/>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891"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485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INT(11)</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voter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matric_no </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 number of the voter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Full name of the voter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password of the voter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phone_no</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VARCHAR(11)</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Contact phone number of the voter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 of the voter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declaration</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Voter information declaration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 of voter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file_name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Voter passport file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file_type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Voter passport file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file_size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Voter passport file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 of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ip</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IP address of the device used for the registration</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4.13: Voter Registration Table </w:t>
      </w:r>
    </w:p>
    <w:p>
      <w:pPr>
        <w:spacing w:after="0" w:line="360" w:lineRule="auto"/>
        <w:rPr>
          <w:rFonts w:hint="default" w:ascii="Times New Roman" w:hAnsi="Times New Roman" w:cs="Times New Roman"/>
          <w:b/>
          <w:sz w:val="24"/>
          <w:szCs w:val="24"/>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1891"/>
        <w:gridCol w:w="1980"/>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891"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4855"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INT(11)</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result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matric_no </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 number of the voter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v_code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Voter verification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sch_session</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Current school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a_name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of the aspirant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a_post</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Aspiring 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vid</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VARCHAR(50)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Serial number of aspirants aspiring for the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s_no</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Post serial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ip</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IP address of the device used to cast a vote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 cast vote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 cast vote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891"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198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48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 of the vote cast</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4.14: Election Result table </w:t>
      </w:r>
    </w:p>
    <w:p>
      <w:pPr>
        <w:spacing w:after="0" w:line="360" w:lineRule="auto"/>
        <w:rPr>
          <w:rFonts w:ascii="Times New Roman" w:hAnsi="Times New Roman" w:cs="Times New Roman"/>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1416"/>
        <w:gridCol w:w="2066"/>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1416"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Field</w:t>
            </w:r>
          </w:p>
        </w:tc>
        <w:tc>
          <w:tcPr>
            <w:tcW w:w="2066"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Type(Size)</w:t>
            </w:r>
          </w:p>
        </w:tc>
        <w:tc>
          <w:tcPr>
            <w:tcW w:w="5244"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1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session_id</w:t>
            </w:r>
          </w:p>
        </w:tc>
        <w:tc>
          <w:tcPr>
            <w:tcW w:w="206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INT(4)</w:t>
            </w:r>
          </w:p>
        </w:tc>
        <w:tc>
          <w:tcPr>
            <w:tcW w:w="524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identity number of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1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schl_session</w:t>
            </w:r>
          </w:p>
        </w:tc>
        <w:tc>
          <w:tcPr>
            <w:tcW w:w="206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5244"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Current school session</w:t>
            </w:r>
          </w:p>
        </w:tc>
      </w:tr>
    </w:tbl>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4.15: School session table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4.9</w:t>
      </w:r>
      <w:r>
        <w:rPr>
          <w:rFonts w:ascii="Times New Roman" w:hAnsi="Times New Roman" w:cs="Times New Roman"/>
          <w:b/>
          <w:sz w:val="24"/>
          <w:szCs w:val="24"/>
        </w:rPr>
        <w:tab/>
      </w:r>
      <w:r>
        <w:rPr>
          <w:rFonts w:ascii="Times New Roman" w:hAnsi="Times New Roman" w:cs="Times New Roman"/>
          <w:b/>
          <w:sz w:val="24"/>
          <w:szCs w:val="24"/>
        </w:rPr>
        <w:t>System Specification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consists of both the hardware and software components that the new system required to function. The new system will run only on the web platform and the following system specifications are needed.</w:t>
      </w:r>
      <w:r>
        <w:commentReference w:id="2"/>
      </w:r>
    </w:p>
    <w:p>
      <w:pPr>
        <w:spacing w:line="360" w:lineRule="auto"/>
        <w:jc w:val="both"/>
        <w:rPr>
          <w:rFonts w:ascii="Times New Roman" w:hAnsi="Times New Roman" w:cs="Times New Roman"/>
          <w:sz w:val="24"/>
          <w:szCs w:val="24"/>
        </w:rPr>
      </w:pPr>
      <w:r>
        <w:commentReference w:id="3"/>
      </w:r>
    </w:p>
    <w:p>
      <w:pPr>
        <w:spacing w:line="360" w:lineRule="auto"/>
        <w:jc w:val="both"/>
        <w:rPr>
          <w:rFonts w:ascii="Times New Roman" w:hAnsi="Times New Roman" w:cs="Times New Roman"/>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4310"/>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CATEGORY</w:t>
            </w:r>
          </w:p>
        </w:tc>
        <w:tc>
          <w:tcPr>
            <w:tcW w:w="4310" w:type="dxa"/>
          </w:tcPr>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REQUIRED</w:t>
            </w:r>
          </w:p>
        </w:tc>
        <w:tc>
          <w:tcPr>
            <w:tcW w:w="3055" w:type="dxa"/>
          </w:tcPr>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Web Server</w:t>
            </w:r>
          </w:p>
        </w:tc>
        <w:tc>
          <w:tcPr>
            <w:tcW w:w="431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1GB Disk Space, 10GB Bandwidth and 2GB RAM</w:t>
            </w:r>
          </w:p>
        </w:tc>
        <w:tc>
          <w:tcPr>
            <w:tcW w:w="305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Minimum hosting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p>
        </w:tc>
        <w:tc>
          <w:tcPr>
            <w:tcW w:w="431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 Windows, Android OS, Apple, Mac</w:t>
            </w:r>
          </w:p>
        </w:tc>
        <w:tc>
          <w:tcPr>
            <w:tcW w:w="30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Web browser host platform 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Web Browser</w:t>
            </w:r>
          </w:p>
        </w:tc>
        <w:tc>
          <w:tcPr>
            <w:tcW w:w="431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Google Chrome, Firefox, Internet Explorer, Safari, Opera </w:t>
            </w:r>
          </w:p>
        </w:tc>
        <w:tc>
          <w:tcPr>
            <w:tcW w:w="30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Displaying web pages from the web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JavaScript</w:t>
            </w:r>
          </w:p>
        </w:tc>
        <w:tc>
          <w:tcPr>
            <w:tcW w:w="431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Supported and Enabled</w:t>
            </w:r>
          </w:p>
        </w:tc>
        <w:tc>
          <w:tcPr>
            <w:tcW w:w="30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Front end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Internet Access</w:t>
            </w:r>
          </w:p>
        </w:tc>
        <w:tc>
          <w:tcPr>
            <w:tcW w:w="431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1-10Mbps</w:t>
            </w:r>
          </w:p>
        </w:tc>
        <w:tc>
          <w:tcPr>
            <w:tcW w:w="305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WAN access services</w:t>
            </w:r>
          </w:p>
        </w:tc>
      </w:tr>
    </w:tbl>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4.16: Hardware and Software Specification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4.10 </w:t>
      </w:r>
      <w:r>
        <w:rPr>
          <w:rFonts w:ascii="Times New Roman" w:hAnsi="Times New Roman" w:cs="Times New Roman"/>
          <w:b/>
          <w:sz w:val="24"/>
          <w:szCs w:val="24"/>
        </w:rPr>
        <w:tab/>
      </w:r>
      <w:r>
        <w:rPr>
          <w:rFonts w:ascii="Times New Roman" w:hAnsi="Times New Roman" w:cs="Times New Roman"/>
          <w:b/>
          <w:sz w:val="24"/>
          <w:szCs w:val="24"/>
        </w:rPr>
        <w:t>System Security and Control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For a system to perform its required functions and give valid output, security measures, and standards must be put in place. The new system was subjected to security and control measures to safeguard the integrity of the data collected to be stored in a database. The following security measure was implemented.</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Pr>
          <w:rFonts w:ascii="Times New Roman" w:hAnsi="Times New Roman" w:cs="Times New Roman"/>
          <w:b/>
          <w:sz w:val="24"/>
          <w:szCs w:val="24"/>
        </w:rPr>
        <w:t>Operational Control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refers to the process of controlling input into the system. It is aimed at validating entries into the new system. The new system used restricted value checks to fields that are known to take only a certain number of values.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b/>
          <w:sz w:val="24"/>
          <w:szCs w:val="24"/>
        </w:rPr>
        <w:tab/>
      </w:r>
      <w:r>
        <w:rPr>
          <w:rFonts w:ascii="Times New Roman" w:hAnsi="Times New Roman" w:cs="Times New Roman"/>
          <w:b/>
          <w:sz w:val="24"/>
          <w:szCs w:val="24"/>
        </w:rPr>
        <w:t>Access Control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These controls ensure the authentication of the right person to access and use the system.</w:t>
      </w:r>
    </w:p>
    <w:p>
      <w:pPr>
        <w:pStyle w:val="10"/>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Username and Password: These are unique identifiers used to authenticate each system user thereby restricting unauthorized users from accessing the system.</w:t>
      </w:r>
    </w:p>
    <w:p>
      <w:pPr>
        <w:pStyle w:val="10"/>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Access Level: This is used to restrict privileges and access among users.</w:t>
      </w:r>
    </w:p>
    <w:sectPr>
      <w:footerReference r:id="rId7" w:type="default"/>
      <w:pgSz w:w="12240" w:h="15840"/>
      <w:pgMar w:top="1440" w:right="1440" w:bottom="1440" w:left="1440" w:header="720" w:footer="720" w:gutter="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23-06-09T18:50:27Z" w:initials="u">
    <w:p w14:paraId="7BDE28CE">
      <w:pPr>
        <w:pStyle w:val="5"/>
        <w:rPr>
          <w:rFonts w:hint="default"/>
          <w:lang w:val="en-US"/>
        </w:rPr>
      </w:pPr>
      <w:r>
        <w:rPr>
          <w:rFonts w:hint="default"/>
          <w:lang w:val="en-US"/>
        </w:rPr>
        <w:t>I think the Admin should be able to do everything.</w:t>
      </w:r>
    </w:p>
  </w:comment>
  <w:comment w:id="1" w:author="user" w:date="2023-06-09T18:52:09Z" w:initials="u">
    <w:p w14:paraId="56193E72">
      <w:pPr>
        <w:pStyle w:val="5"/>
        <w:rPr>
          <w:rFonts w:hint="default"/>
          <w:lang w:val="en-US"/>
        </w:rPr>
      </w:pPr>
      <w:r>
        <w:rPr>
          <w:rFonts w:hint="default"/>
          <w:lang w:val="en-US"/>
        </w:rPr>
        <w:t>I think a line is supposed to go from Admin to Voter/Aspirant.</w:t>
      </w:r>
    </w:p>
  </w:comment>
  <w:comment w:id="2" w:author="user" w:date="2023-06-09T18:56:32Z" w:initials="u">
    <w:p w14:paraId="7B3278F1">
      <w:pPr>
        <w:pStyle w:val="5"/>
        <w:rPr>
          <w:rFonts w:hint="default"/>
          <w:lang w:val="en-US"/>
        </w:rPr>
      </w:pPr>
      <w:r>
        <w:rPr>
          <w:rFonts w:hint="default"/>
          <w:lang w:val="en-US"/>
        </w:rPr>
        <w:t>Table names should be at the top.</w:t>
      </w:r>
    </w:p>
  </w:comment>
  <w:comment w:id="3" w:author="user" w:date="2023-06-09T18:57:57Z" w:initials="u">
    <w:p w14:paraId="4F217B7D">
      <w:pPr>
        <w:pStyle w:val="5"/>
        <w:rPr>
          <w:rFonts w:hint="default"/>
          <w:lang w:val="en-US"/>
        </w:rPr>
      </w:pPr>
      <w:r>
        <w:rPr>
          <w:rFonts w:hint="default"/>
          <w:lang w:val="en-US"/>
        </w:rPr>
        <w:t>For each table and figure, do the following:</w:t>
      </w:r>
    </w:p>
    <w:p w14:paraId="612F599B">
      <w:pPr>
        <w:pStyle w:val="5"/>
        <w:numPr>
          <w:ilvl w:val="0"/>
          <w:numId w:val="1"/>
        </w:numPr>
        <w:rPr>
          <w:rFonts w:hint="default"/>
          <w:lang w:val="en-US"/>
        </w:rPr>
      </w:pPr>
      <w:r>
        <w:rPr>
          <w:rFonts w:hint="default"/>
          <w:lang w:val="en-US"/>
        </w:rPr>
        <w:t>Introduce</w:t>
      </w:r>
    </w:p>
    <w:p w14:paraId="445D6FD9">
      <w:pPr>
        <w:pStyle w:val="5"/>
        <w:numPr>
          <w:ilvl w:val="0"/>
          <w:numId w:val="1"/>
        </w:numPr>
        <w:rPr>
          <w:rFonts w:hint="default"/>
          <w:lang w:val="en-US"/>
        </w:rPr>
      </w:pPr>
      <w:r>
        <w:rPr>
          <w:rFonts w:hint="default"/>
          <w:lang w:val="en-US"/>
        </w:rPr>
        <w:t>Present</w:t>
      </w:r>
    </w:p>
    <w:p w14:paraId="179B333A">
      <w:pPr>
        <w:pStyle w:val="5"/>
        <w:numPr>
          <w:ilvl w:val="0"/>
          <w:numId w:val="1"/>
        </w:numPr>
        <w:rPr>
          <w:rFonts w:hint="default"/>
          <w:lang w:val="en-US"/>
        </w:rPr>
      </w:pPr>
      <w:r>
        <w:rPr>
          <w:rFonts w:hint="default"/>
          <w:lang w:val="en-US"/>
        </w:rPr>
        <w:t xml:space="preserve"> </w:t>
      </w:r>
      <w:bookmarkStart w:id="0" w:name="_GoBack"/>
      <w:r>
        <w:rPr>
          <w:rFonts w:hint="default" w:ascii="Times New Roman" w:hAnsi="Times New Roman" w:cs="Times New Roman"/>
          <w:b w:val="0"/>
          <w:bCs/>
          <w:sz w:val="24"/>
          <w:szCs w:val="24"/>
          <w:lang w:val="en-US"/>
        </w:rPr>
        <w:t>Elucidate</w:t>
      </w:r>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DE28CE" w15:done="0"/>
  <w15:commentEx w15:paraId="56193E72" w15:done="0"/>
  <w15:commentEx w15:paraId="7B3278F1" w15:done="0"/>
  <w15:commentEx w15:paraId="179B33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1392778"/>
      <w:docPartObj>
        <w:docPartGallery w:val="AutoText"/>
      </w:docPartObj>
    </w:sdtPr>
    <w:sdtContent>
      <w:p>
        <w:pPr>
          <w:pStyle w:val="6"/>
          <w:jc w:val="center"/>
        </w:pPr>
        <w:r>
          <w:fldChar w:fldCharType="begin"/>
        </w:r>
        <w:r>
          <w:instrText xml:space="preserve"> PAGE   \* MERGEFORMAT </w:instrText>
        </w:r>
        <w:r>
          <w:fldChar w:fldCharType="separate"/>
        </w:r>
        <w:r>
          <w:t>23</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89613"/>
    <w:multiLevelType w:val="singleLevel"/>
    <w:tmpl w:val="98789613"/>
    <w:lvl w:ilvl="0" w:tentative="0">
      <w:start w:val="1"/>
      <w:numFmt w:val="upperRoman"/>
      <w:suff w:val="space"/>
      <w:lvlText w:val="%1."/>
      <w:lvlJc w:val="left"/>
    </w:lvl>
  </w:abstractNum>
  <w:abstractNum w:abstractNumId="1">
    <w:nsid w:val="093D1DAB"/>
    <w:multiLevelType w:val="multilevel"/>
    <w:tmpl w:val="093D1DAB"/>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B1722A5"/>
    <w:multiLevelType w:val="multilevel"/>
    <w:tmpl w:val="6B1722A5"/>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trackRevision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yN7cwt7A0MjIzNTZT0lEKTi0uzszPAykwNKgFAC4fT58tAAAA"/>
  </w:docVars>
  <w:rsids>
    <w:rsidRoot w:val="009B38B1"/>
    <w:rsid w:val="000004AC"/>
    <w:rsid w:val="0001119C"/>
    <w:rsid w:val="000302B0"/>
    <w:rsid w:val="000320D6"/>
    <w:rsid w:val="000332D9"/>
    <w:rsid w:val="00033B86"/>
    <w:rsid w:val="000345FD"/>
    <w:rsid w:val="0003666E"/>
    <w:rsid w:val="00041E29"/>
    <w:rsid w:val="000473DE"/>
    <w:rsid w:val="000515D7"/>
    <w:rsid w:val="0005313F"/>
    <w:rsid w:val="00053311"/>
    <w:rsid w:val="0005479B"/>
    <w:rsid w:val="00056444"/>
    <w:rsid w:val="00061475"/>
    <w:rsid w:val="00066AC5"/>
    <w:rsid w:val="00067DA4"/>
    <w:rsid w:val="0007329C"/>
    <w:rsid w:val="00082D8F"/>
    <w:rsid w:val="00083099"/>
    <w:rsid w:val="000849AA"/>
    <w:rsid w:val="0008507D"/>
    <w:rsid w:val="00097317"/>
    <w:rsid w:val="000A5728"/>
    <w:rsid w:val="000A7385"/>
    <w:rsid w:val="000B034F"/>
    <w:rsid w:val="000B051F"/>
    <w:rsid w:val="000B628D"/>
    <w:rsid w:val="000C05D2"/>
    <w:rsid w:val="000C0631"/>
    <w:rsid w:val="000C115C"/>
    <w:rsid w:val="000C1E2F"/>
    <w:rsid w:val="000C2756"/>
    <w:rsid w:val="000C2B90"/>
    <w:rsid w:val="000C364E"/>
    <w:rsid w:val="000C693B"/>
    <w:rsid w:val="000C791E"/>
    <w:rsid w:val="000C7BFA"/>
    <w:rsid w:val="000C7EE4"/>
    <w:rsid w:val="000D0452"/>
    <w:rsid w:val="000D2C69"/>
    <w:rsid w:val="000D6701"/>
    <w:rsid w:val="000D7038"/>
    <w:rsid w:val="000D79D2"/>
    <w:rsid w:val="000E3B1E"/>
    <w:rsid w:val="000E6B38"/>
    <w:rsid w:val="000F07EE"/>
    <w:rsid w:val="000F1B9D"/>
    <w:rsid w:val="000F50A8"/>
    <w:rsid w:val="0011360F"/>
    <w:rsid w:val="00114373"/>
    <w:rsid w:val="00115299"/>
    <w:rsid w:val="001208DB"/>
    <w:rsid w:val="00122652"/>
    <w:rsid w:val="00123B52"/>
    <w:rsid w:val="0012472F"/>
    <w:rsid w:val="0013033C"/>
    <w:rsid w:val="001310E5"/>
    <w:rsid w:val="00134520"/>
    <w:rsid w:val="001350B6"/>
    <w:rsid w:val="00137F26"/>
    <w:rsid w:val="00143C26"/>
    <w:rsid w:val="0014724E"/>
    <w:rsid w:val="00151109"/>
    <w:rsid w:val="00153D3D"/>
    <w:rsid w:val="00154BE1"/>
    <w:rsid w:val="00156D79"/>
    <w:rsid w:val="00156DF8"/>
    <w:rsid w:val="001626B5"/>
    <w:rsid w:val="00181394"/>
    <w:rsid w:val="0018455F"/>
    <w:rsid w:val="001867DB"/>
    <w:rsid w:val="00191E7C"/>
    <w:rsid w:val="00195923"/>
    <w:rsid w:val="0019692F"/>
    <w:rsid w:val="001A62CB"/>
    <w:rsid w:val="001A6C19"/>
    <w:rsid w:val="001A7280"/>
    <w:rsid w:val="001B3B24"/>
    <w:rsid w:val="001C58B7"/>
    <w:rsid w:val="001C763B"/>
    <w:rsid w:val="001C7A34"/>
    <w:rsid w:val="001D2A40"/>
    <w:rsid w:val="001D77E3"/>
    <w:rsid w:val="001F08C9"/>
    <w:rsid w:val="001F0F77"/>
    <w:rsid w:val="001F268C"/>
    <w:rsid w:val="001F314D"/>
    <w:rsid w:val="00214E24"/>
    <w:rsid w:val="002161EA"/>
    <w:rsid w:val="00231FEE"/>
    <w:rsid w:val="002368F5"/>
    <w:rsid w:val="002406CC"/>
    <w:rsid w:val="00243929"/>
    <w:rsid w:val="00247AA3"/>
    <w:rsid w:val="002510AC"/>
    <w:rsid w:val="00252188"/>
    <w:rsid w:val="00252D19"/>
    <w:rsid w:val="002534B7"/>
    <w:rsid w:val="0026101B"/>
    <w:rsid w:val="00261505"/>
    <w:rsid w:val="00271768"/>
    <w:rsid w:val="002731F5"/>
    <w:rsid w:val="002739C5"/>
    <w:rsid w:val="00274443"/>
    <w:rsid w:val="0027456E"/>
    <w:rsid w:val="002755A3"/>
    <w:rsid w:val="00277392"/>
    <w:rsid w:val="00280F4A"/>
    <w:rsid w:val="00283781"/>
    <w:rsid w:val="00292855"/>
    <w:rsid w:val="0029466E"/>
    <w:rsid w:val="002A49B4"/>
    <w:rsid w:val="002A5317"/>
    <w:rsid w:val="002A5358"/>
    <w:rsid w:val="002B24E7"/>
    <w:rsid w:val="002B38AD"/>
    <w:rsid w:val="002B4B05"/>
    <w:rsid w:val="002B7345"/>
    <w:rsid w:val="002B796A"/>
    <w:rsid w:val="002C020C"/>
    <w:rsid w:val="002C1CC6"/>
    <w:rsid w:val="002C315D"/>
    <w:rsid w:val="002C7824"/>
    <w:rsid w:val="002D0C18"/>
    <w:rsid w:val="002D1821"/>
    <w:rsid w:val="002D4E98"/>
    <w:rsid w:val="002D54FF"/>
    <w:rsid w:val="002D68BA"/>
    <w:rsid w:val="002E1F40"/>
    <w:rsid w:val="002E4D38"/>
    <w:rsid w:val="002E64FB"/>
    <w:rsid w:val="002F03DF"/>
    <w:rsid w:val="002F1707"/>
    <w:rsid w:val="002F7090"/>
    <w:rsid w:val="002F7C4C"/>
    <w:rsid w:val="00301442"/>
    <w:rsid w:val="00305653"/>
    <w:rsid w:val="00306A71"/>
    <w:rsid w:val="0031235C"/>
    <w:rsid w:val="00313566"/>
    <w:rsid w:val="00313B6F"/>
    <w:rsid w:val="00314A67"/>
    <w:rsid w:val="0032129E"/>
    <w:rsid w:val="003220A9"/>
    <w:rsid w:val="00323BBE"/>
    <w:rsid w:val="00323BD0"/>
    <w:rsid w:val="00325BFF"/>
    <w:rsid w:val="00327CF4"/>
    <w:rsid w:val="00341A24"/>
    <w:rsid w:val="0035537A"/>
    <w:rsid w:val="003633DC"/>
    <w:rsid w:val="0037299D"/>
    <w:rsid w:val="003765CA"/>
    <w:rsid w:val="00376FF0"/>
    <w:rsid w:val="00382C62"/>
    <w:rsid w:val="00383C45"/>
    <w:rsid w:val="00386E84"/>
    <w:rsid w:val="00387721"/>
    <w:rsid w:val="00387FC2"/>
    <w:rsid w:val="00391EA4"/>
    <w:rsid w:val="003A733A"/>
    <w:rsid w:val="003B175C"/>
    <w:rsid w:val="003B2A50"/>
    <w:rsid w:val="003C08DF"/>
    <w:rsid w:val="003C0E58"/>
    <w:rsid w:val="003C1DB3"/>
    <w:rsid w:val="003C4BE6"/>
    <w:rsid w:val="003C551B"/>
    <w:rsid w:val="003C56B1"/>
    <w:rsid w:val="003C759C"/>
    <w:rsid w:val="003D0EC6"/>
    <w:rsid w:val="003D17CD"/>
    <w:rsid w:val="003D6A4E"/>
    <w:rsid w:val="003E05F4"/>
    <w:rsid w:val="003E4BCD"/>
    <w:rsid w:val="003E5A84"/>
    <w:rsid w:val="003F3092"/>
    <w:rsid w:val="003F7F42"/>
    <w:rsid w:val="00407D66"/>
    <w:rsid w:val="004179DA"/>
    <w:rsid w:val="00417FA1"/>
    <w:rsid w:val="004208F3"/>
    <w:rsid w:val="00422433"/>
    <w:rsid w:val="00425EC6"/>
    <w:rsid w:val="00430404"/>
    <w:rsid w:val="004361DA"/>
    <w:rsid w:val="00436506"/>
    <w:rsid w:val="0044375D"/>
    <w:rsid w:val="004579B4"/>
    <w:rsid w:val="0046232D"/>
    <w:rsid w:val="004705C8"/>
    <w:rsid w:val="004814EF"/>
    <w:rsid w:val="00490008"/>
    <w:rsid w:val="00492B07"/>
    <w:rsid w:val="00493A5A"/>
    <w:rsid w:val="0049742C"/>
    <w:rsid w:val="004A12EE"/>
    <w:rsid w:val="004A45C5"/>
    <w:rsid w:val="004A5C33"/>
    <w:rsid w:val="004B0599"/>
    <w:rsid w:val="004B1627"/>
    <w:rsid w:val="004C01F1"/>
    <w:rsid w:val="004C3242"/>
    <w:rsid w:val="004C365E"/>
    <w:rsid w:val="004C4502"/>
    <w:rsid w:val="004C758B"/>
    <w:rsid w:val="004C7630"/>
    <w:rsid w:val="004D0288"/>
    <w:rsid w:val="004D3C33"/>
    <w:rsid w:val="004E7C49"/>
    <w:rsid w:val="004F4FD1"/>
    <w:rsid w:val="004F5CAF"/>
    <w:rsid w:val="004F6F6C"/>
    <w:rsid w:val="00512653"/>
    <w:rsid w:val="00512C1A"/>
    <w:rsid w:val="0051308B"/>
    <w:rsid w:val="0051496D"/>
    <w:rsid w:val="00517738"/>
    <w:rsid w:val="00517D50"/>
    <w:rsid w:val="00521A5B"/>
    <w:rsid w:val="00531BFF"/>
    <w:rsid w:val="00533B02"/>
    <w:rsid w:val="00534BD5"/>
    <w:rsid w:val="005420EC"/>
    <w:rsid w:val="00545819"/>
    <w:rsid w:val="00547659"/>
    <w:rsid w:val="0055254D"/>
    <w:rsid w:val="00557F44"/>
    <w:rsid w:val="00562AF7"/>
    <w:rsid w:val="00572699"/>
    <w:rsid w:val="00573E03"/>
    <w:rsid w:val="00587E91"/>
    <w:rsid w:val="00593290"/>
    <w:rsid w:val="00593BED"/>
    <w:rsid w:val="005979C9"/>
    <w:rsid w:val="005A3EDE"/>
    <w:rsid w:val="005A4848"/>
    <w:rsid w:val="005A49FB"/>
    <w:rsid w:val="005A4BBA"/>
    <w:rsid w:val="005B2773"/>
    <w:rsid w:val="005B41D1"/>
    <w:rsid w:val="005B5B84"/>
    <w:rsid w:val="005C4454"/>
    <w:rsid w:val="005C5846"/>
    <w:rsid w:val="005C7D33"/>
    <w:rsid w:val="005D0326"/>
    <w:rsid w:val="005D3740"/>
    <w:rsid w:val="005D59B5"/>
    <w:rsid w:val="005D635E"/>
    <w:rsid w:val="005D7547"/>
    <w:rsid w:val="005E72C5"/>
    <w:rsid w:val="005F0193"/>
    <w:rsid w:val="005F08D2"/>
    <w:rsid w:val="005F2793"/>
    <w:rsid w:val="005F64B3"/>
    <w:rsid w:val="005F7FA8"/>
    <w:rsid w:val="006014B4"/>
    <w:rsid w:val="00604792"/>
    <w:rsid w:val="00605888"/>
    <w:rsid w:val="0061007C"/>
    <w:rsid w:val="006140A8"/>
    <w:rsid w:val="00622FD7"/>
    <w:rsid w:val="006340F6"/>
    <w:rsid w:val="0063570D"/>
    <w:rsid w:val="006427DB"/>
    <w:rsid w:val="00644D61"/>
    <w:rsid w:val="006479C7"/>
    <w:rsid w:val="00647D88"/>
    <w:rsid w:val="006609BD"/>
    <w:rsid w:val="006633DA"/>
    <w:rsid w:val="00670A37"/>
    <w:rsid w:val="00673E22"/>
    <w:rsid w:val="006845A9"/>
    <w:rsid w:val="00687324"/>
    <w:rsid w:val="006878FC"/>
    <w:rsid w:val="0069411D"/>
    <w:rsid w:val="00695E86"/>
    <w:rsid w:val="006A7342"/>
    <w:rsid w:val="006A7E07"/>
    <w:rsid w:val="006B1EE8"/>
    <w:rsid w:val="006B27AF"/>
    <w:rsid w:val="006C2967"/>
    <w:rsid w:val="006C2B45"/>
    <w:rsid w:val="006C2DFA"/>
    <w:rsid w:val="006C639A"/>
    <w:rsid w:val="006D145A"/>
    <w:rsid w:val="006D15ED"/>
    <w:rsid w:val="006D2A27"/>
    <w:rsid w:val="006D5587"/>
    <w:rsid w:val="006D5BED"/>
    <w:rsid w:val="006F2B98"/>
    <w:rsid w:val="00705CB5"/>
    <w:rsid w:val="007070D7"/>
    <w:rsid w:val="00711899"/>
    <w:rsid w:val="0071534E"/>
    <w:rsid w:val="00716F78"/>
    <w:rsid w:val="00720EDD"/>
    <w:rsid w:val="00727367"/>
    <w:rsid w:val="0072752D"/>
    <w:rsid w:val="00727D28"/>
    <w:rsid w:val="00740AA5"/>
    <w:rsid w:val="007437A0"/>
    <w:rsid w:val="00743957"/>
    <w:rsid w:val="007465DC"/>
    <w:rsid w:val="00752D6E"/>
    <w:rsid w:val="00753DBA"/>
    <w:rsid w:val="00760606"/>
    <w:rsid w:val="007846AA"/>
    <w:rsid w:val="007A0FC7"/>
    <w:rsid w:val="007A4056"/>
    <w:rsid w:val="007A6418"/>
    <w:rsid w:val="007B2B6B"/>
    <w:rsid w:val="007B56C1"/>
    <w:rsid w:val="007B6864"/>
    <w:rsid w:val="007C06A2"/>
    <w:rsid w:val="007C7D90"/>
    <w:rsid w:val="007D0624"/>
    <w:rsid w:val="007D7928"/>
    <w:rsid w:val="007E58AA"/>
    <w:rsid w:val="007F28A5"/>
    <w:rsid w:val="00800395"/>
    <w:rsid w:val="00805C65"/>
    <w:rsid w:val="0080776B"/>
    <w:rsid w:val="008112E0"/>
    <w:rsid w:val="0081728D"/>
    <w:rsid w:val="00817467"/>
    <w:rsid w:val="0082093F"/>
    <w:rsid w:val="00820978"/>
    <w:rsid w:val="008271A9"/>
    <w:rsid w:val="0083699C"/>
    <w:rsid w:val="00845363"/>
    <w:rsid w:val="00847AD5"/>
    <w:rsid w:val="00847B13"/>
    <w:rsid w:val="00852F76"/>
    <w:rsid w:val="008573F0"/>
    <w:rsid w:val="00863E63"/>
    <w:rsid w:val="008716EE"/>
    <w:rsid w:val="00876051"/>
    <w:rsid w:val="00876701"/>
    <w:rsid w:val="0088254E"/>
    <w:rsid w:val="0088262A"/>
    <w:rsid w:val="00882BB4"/>
    <w:rsid w:val="00893B91"/>
    <w:rsid w:val="00896E95"/>
    <w:rsid w:val="008A26EB"/>
    <w:rsid w:val="008B3E66"/>
    <w:rsid w:val="008B5F90"/>
    <w:rsid w:val="008B62AA"/>
    <w:rsid w:val="008B6C2D"/>
    <w:rsid w:val="008B71B5"/>
    <w:rsid w:val="008D1F04"/>
    <w:rsid w:val="008D7253"/>
    <w:rsid w:val="008E0CB8"/>
    <w:rsid w:val="008E0FD7"/>
    <w:rsid w:val="008E218C"/>
    <w:rsid w:val="008F4007"/>
    <w:rsid w:val="008F628C"/>
    <w:rsid w:val="00904647"/>
    <w:rsid w:val="00904B40"/>
    <w:rsid w:val="0091149A"/>
    <w:rsid w:val="009205F7"/>
    <w:rsid w:val="009228FF"/>
    <w:rsid w:val="00922DF3"/>
    <w:rsid w:val="009339CF"/>
    <w:rsid w:val="00940949"/>
    <w:rsid w:val="0094657B"/>
    <w:rsid w:val="00946C58"/>
    <w:rsid w:val="00950487"/>
    <w:rsid w:val="00950FBB"/>
    <w:rsid w:val="00952B05"/>
    <w:rsid w:val="00963B3A"/>
    <w:rsid w:val="00965913"/>
    <w:rsid w:val="00972B97"/>
    <w:rsid w:val="009767A7"/>
    <w:rsid w:val="009769AA"/>
    <w:rsid w:val="00980D14"/>
    <w:rsid w:val="009831E3"/>
    <w:rsid w:val="0098340D"/>
    <w:rsid w:val="00991F49"/>
    <w:rsid w:val="00994A04"/>
    <w:rsid w:val="009964E4"/>
    <w:rsid w:val="009A7496"/>
    <w:rsid w:val="009A7671"/>
    <w:rsid w:val="009B2A1B"/>
    <w:rsid w:val="009B38B1"/>
    <w:rsid w:val="009B3E5D"/>
    <w:rsid w:val="009B40DA"/>
    <w:rsid w:val="009B4CB0"/>
    <w:rsid w:val="009B792F"/>
    <w:rsid w:val="009B7E64"/>
    <w:rsid w:val="009C040A"/>
    <w:rsid w:val="009C1247"/>
    <w:rsid w:val="009C2010"/>
    <w:rsid w:val="009C399E"/>
    <w:rsid w:val="009C3F38"/>
    <w:rsid w:val="009D15CE"/>
    <w:rsid w:val="009D1BA7"/>
    <w:rsid w:val="009D41A2"/>
    <w:rsid w:val="009E0E02"/>
    <w:rsid w:val="009E2C9C"/>
    <w:rsid w:val="009E4A30"/>
    <w:rsid w:val="009E56D1"/>
    <w:rsid w:val="009E5E29"/>
    <w:rsid w:val="009E7E02"/>
    <w:rsid w:val="009F4527"/>
    <w:rsid w:val="009F4FF0"/>
    <w:rsid w:val="009F6843"/>
    <w:rsid w:val="009F7473"/>
    <w:rsid w:val="009F7969"/>
    <w:rsid w:val="00A00A90"/>
    <w:rsid w:val="00A0754C"/>
    <w:rsid w:val="00A13A63"/>
    <w:rsid w:val="00A15761"/>
    <w:rsid w:val="00A160D1"/>
    <w:rsid w:val="00A21F6C"/>
    <w:rsid w:val="00A40807"/>
    <w:rsid w:val="00A4083C"/>
    <w:rsid w:val="00A46D0F"/>
    <w:rsid w:val="00A57628"/>
    <w:rsid w:val="00A57A55"/>
    <w:rsid w:val="00A60674"/>
    <w:rsid w:val="00A65AC4"/>
    <w:rsid w:val="00A7149A"/>
    <w:rsid w:val="00A750AC"/>
    <w:rsid w:val="00A77579"/>
    <w:rsid w:val="00A81C44"/>
    <w:rsid w:val="00A85262"/>
    <w:rsid w:val="00A862D5"/>
    <w:rsid w:val="00A924DC"/>
    <w:rsid w:val="00AA2AFF"/>
    <w:rsid w:val="00AA67E4"/>
    <w:rsid w:val="00AB1B1B"/>
    <w:rsid w:val="00AB34F9"/>
    <w:rsid w:val="00AC2BD1"/>
    <w:rsid w:val="00AD218D"/>
    <w:rsid w:val="00AD3558"/>
    <w:rsid w:val="00AD50F5"/>
    <w:rsid w:val="00AD631D"/>
    <w:rsid w:val="00AD6C6D"/>
    <w:rsid w:val="00AE2C32"/>
    <w:rsid w:val="00AE43C9"/>
    <w:rsid w:val="00AE7027"/>
    <w:rsid w:val="00AF61D1"/>
    <w:rsid w:val="00AF66A4"/>
    <w:rsid w:val="00B00863"/>
    <w:rsid w:val="00B0143B"/>
    <w:rsid w:val="00B035CE"/>
    <w:rsid w:val="00B10D24"/>
    <w:rsid w:val="00B176B3"/>
    <w:rsid w:val="00B22493"/>
    <w:rsid w:val="00B25177"/>
    <w:rsid w:val="00B31B8B"/>
    <w:rsid w:val="00B3269F"/>
    <w:rsid w:val="00B33115"/>
    <w:rsid w:val="00B445FC"/>
    <w:rsid w:val="00B44ED8"/>
    <w:rsid w:val="00B4544E"/>
    <w:rsid w:val="00B46100"/>
    <w:rsid w:val="00B476B1"/>
    <w:rsid w:val="00B50381"/>
    <w:rsid w:val="00B51686"/>
    <w:rsid w:val="00B54C1F"/>
    <w:rsid w:val="00B60B10"/>
    <w:rsid w:val="00B62A0A"/>
    <w:rsid w:val="00B66FB0"/>
    <w:rsid w:val="00B83147"/>
    <w:rsid w:val="00B84130"/>
    <w:rsid w:val="00B8601F"/>
    <w:rsid w:val="00B92505"/>
    <w:rsid w:val="00BA1D2D"/>
    <w:rsid w:val="00BA21CE"/>
    <w:rsid w:val="00BA2E0E"/>
    <w:rsid w:val="00BB7DB4"/>
    <w:rsid w:val="00BC5DAF"/>
    <w:rsid w:val="00BD0775"/>
    <w:rsid w:val="00BE0B87"/>
    <w:rsid w:val="00BE0F86"/>
    <w:rsid w:val="00BE39BC"/>
    <w:rsid w:val="00BE50F5"/>
    <w:rsid w:val="00BE5A18"/>
    <w:rsid w:val="00BE6EB7"/>
    <w:rsid w:val="00BF1290"/>
    <w:rsid w:val="00BF2468"/>
    <w:rsid w:val="00BF28D4"/>
    <w:rsid w:val="00BF5B97"/>
    <w:rsid w:val="00C00D84"/>
    <w:rsid w:val="00C02DF5"/>
    <w:rsid w:val="00C03ECC"/>
    <w:rsid w:val="00C14042"/>
    <w:rsid w:val="00C211DF"/>
    <w:rsid w:val="00C26BF7"/>
    <w:rsid w:val="00C331C3"/>
    <w:rsid w:val="00C33D7C"/>
    <w:rsid w:val="00C46E84"/>
    <w:rsid w:val="00C47615"/>
    <w:rsid w:val="00C54373"/>
    <w:rsid w:val="00C55FAC"/>
    <w:rsid w:val="00C5606E"/>
    <w:rsid w:val="00C611EA"/>
    <w:rsid w:val="00C63635"/>
    <w:rsid w:val="00C6540D"/>
    <w:rsid w:val="00C718B6"/>
    <w:rsid w:val="00C73BC3"/>
    <w:rsid w:val="00C7432A"/>
    <w:rsid w:val="00C767ED"/>
    <w:rsid w:val="00C831D9"/>
    <w:rsid w:val="00C84E22"/>
    <w:rsid w:val="00C854D9"/>
    <w:rsid w:val="00C85E28"/>
    <w:rsid w:val="00C944AC"/>
    <w:rsid w:val="00C951AD"/>
    <w:rsid w:val="00CA1541"/>
    <w:rsid w:val="00CA3359"/>
    <w:rsid w:val="00CB0EDC"/>
    <w:rsid w:val="00CB1883"/>
    <w:rsid w:val="00CB2181"/>
    <w:rsid w:val="00CC6C3C"/>
    <w:rsid w:val="00CD20D3"/>
    <w:rsid w:val="00CE28AC"/>
    <w:rsid w:val="00CE3EAD"/>
    <w:rsid w:val="00CE62B6"/>
    <w:rsid w:val="00CF6A6D"/>
    <w:rsid w:val="00D03DEF"/>
    <w:rsid w:val="00D10E70"/>
    <w:rsid w:val="00D22707"/>
    <w:rsid w:val="00D27865"/>
    <w:rsid w:val="00D27A2E"/>
    <w:rsid w:val="00D36E15"/>
    <w:rsid w:val="00D37349"/>
    <w:rsid w:val="00D37B4E"/>
    <w:rsid w:val="00D4417F"/>
    <w:rsid w:val="00D44399"/>
    <w:rsid w:val="00D51C02"/>
    <w:rsid w:val="00D60436"/>
    <w:rsid w:val="00D623E7"/>
    <w:rsid w:val="00D63DB2"/>
    <w:rsid w:val="00D64BA1"/>
    <w:rsid w:val="00D73265"/>
    <w:rsid w:val="00D74712"/>
    <w:rsid w:val="00D7611B"/>
    <w:rsid w:val="00D8401C"/>
    <w:rsid w:val="00D85FA5"/>
    <w:rsid w:val="00D86680"/>
    <w:rsid w:val="00D86D4D"/>
    <w:rsid w:val="00D873D7"/>
    <w:rsid w:val="00D87402"/>
    <w:rsid w:val="00D92D31"/>
    <w:rsid w:val="00D955CD"/>
    <w:rsid w:val="00DA21B5"/>
    <w:rsid w:val="00DA3FB5"/>
    <w:rsid w:val="00DA441D"/>
    <w:rsid w:val="00DA4B96"/>
    <w:rsid w:val="00DB0691"/>
    <w:rsid w:val="00DB1275"/>
    <w:rsid w:val="00DB4DD8"/>
    <w:rsid w:val="00DB78F7"/>
    <w:rsid w:val="00DC38A3"/>
    <w:rsid w:val="00DC3F41"/>
    <w:rsid w:val="00DD0A2F"/>
    <w:rsid w:val="00DD1453"/>
    <w:rsid w:val="00DD1D77"/>
    <w:rsid w:val="00DD49F7"/>
    <w:rsid w:val="00DD66B7"/>
    <w:rsid w:val="00DE2BD4"/>
    <w:rsid w:val="00DF1B38"/>
    <w:rsid w:val="00DF4C47"/>
    <w:rsid w:val="00E024AE"/>
    <w:rsid w:val="00E03160"/>
    <w:rsid w:val="00E04F6F"/>
    <w:rsid w:val="00E113D3"/>
    <w:rsid w:val="00E12EB9"/>
    <w:rsid w:val="00E16590"/>
    <w:rsid w:val="00E2405B"/>
    <w:rsid w:val="00E246DD"/>
    <w:rsid w:val="00E332E2"/>
    <w:rsid w:val="00E410EC"/>
    <w:rsid w:val="00E64C72"/>
    <w:rsid w:val="00E6733F"/>
    <w:rsid w:val="00E72302"/>
    <w:rsid w:val="00E73307"/>
    <w:rsid w:val="00E80758"/>
    <w:rsid w:val="00E84E00"/>
    <w:rsid w:val="00E85B83"/>
    <w:rsid w:val="00E866F2"/>
    <w:rsid w:val="00E90018"/>
    <w:rsid w:val="00E9005D"/>
    <w:rsid w:val="00EA3B22"/>
    <w:rsid w:val="00EB3506"/>
    <w:rsid w:val="00EC1082"/>
    <w:rsid w:val="00EC10BB"/>
    <w:rsid w:val="00EC40F6"/>
    <w:rsid w:val="00EC43B3"/>
    <w:rsid w:val="00ED6A49"/>
    <w:rsid w:val="00ED6BFC"/>
    <w:rsid w:val="00EE504B"/>
    <w:rsid w:val="00EE61D4"/>
    <w:rsid w:val="00EE6273"/>
    <w:rsid w:val="00EE6598"/>
    <w:rsid w:val="00EE6826"/>
    <w:rsid w:val="00EF2C63"/>
    <w:rsid w:val="00F03DD3"/>
    <w:rsid w:val="00F13A1C"/>
    <w:rsid w:val="00F14C5D"/>
    <w:rsid w:val="00F375A3"/>
    <w:rsid w:val="00F42ED7"/>
    <w:rsid w:val="00F44B54"/>
    <w:rsid w:val="00F51946"/>
    <w:rsid w:val="00F53798"/>
    <w:rsid w:val="00F64BBF"/>
    <w:rsid w:val="00F65A13"/>
    <w:rsid w:val="00F676E3"/>
    <w:rsid w:val="00F81B8C"/>
    <w:rsid w:val="00F83EBA"/>
    <w:rsid w:val="00F85E09"/>
    <w:rsid w:val="00F95372"/>
    <w:rsid w:val="00F9592F"/>
    <w:rsid w:val="00FA0615"/>
    <w:rsid w:val="00FA22C3"/>
    <w:rsid w:val="00FA292D"/>
    <w:rsid w:val="00FA41D3"/>
    <w:rsid w:val="00FA622A"/>
    <w:rsid w:val="00FA7EF3"/>
    <w:rsid w:val="00FB0086"/>
    <w:rsid w:val="00FB1DD3"/>
    <w:rsid w:val="00FB4D5B"/>
    <w:rsid w:val="00FC12A9"/>
    <w:rsid w:val="00FD168E"/>
    <w:rsid w:val="00FD1A98"/>
    <w:rsid w:val="00FD422E"/>
    <w:rsid w:val="00FD64DD"/>
    <w:rsid w:val="00FE0131"/>
    <w:rsid w:val="00FE6915"/>
    <w:rsid w:val="00FF494A"/>
    <w:rsid w:val="00FF4BC2"/>
    <w:rsid w:val="00FF606C"/>
    <w:rsid w:val="0E413EC1"/>
    <w:rsid w:val="570E7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annotation text"/>
    <w:basedOn w:val="1"/>
    <w:semiHidden/>
    <w:unhideWhenUsed/>
    <w:uiPriority w:val="99"/>
    <w:pPr>
      <w:jc w:val="left"/>
    </w:pPr>
  </w:style>
  <w:style w:type="paragraph" w:styleId="6">
    <w:name w:val="footer"/>
    <w:basedOn w:val="1"/>
    <w:link w:val="12"/>
    <w:unhideWhenUsed/>
    <w:qFormat/>
    <w:uiPriority w:val="99"/>
    <w:pPr>
      <w:tabs>
        <w:tab w:val="center" w:pos="4680"/>
        <w:tab w:val="right" w:pos="9360"/>
      </w:tabs>
      <w:spacing w:after="0" w:line="240" w:lineRule="auto"/>
    </w:pPr>
  </w:style>
  <w:style w:type="paragraph" w:styleId="7">
    <w:name w:val="header"/>
    <w:basedOn w:val="1"/>
    <w:link w:val="11"/>
    <w:unhideWhenUsed/>
    <w:uiPriority w:val="99"/>
    <w:pPr>
      <w:tabs>
        <w:tab w:val="center" w:pos="4680"/>
        <w:tab w:val="right" w:pos="9360"/>
      </w:tabs>
      <w:spacing w:after="0" w:line="240" w:lineRule="auto"/>
    </w:pPr>
  </w:style>
  <w:style w:type="character" w:styleId="8">
    <w:name w:val="Hyperlink"/>
    <w:basedOn w:val="2"/>
    <w:unhideWhenUsed/>
    <w:uiPriority w:val="99"/>
    <w:rPr>
      <w:color w:val="0000FF" w:themeColor="hyperlink"/>
      <w:u w:val="single"/>
      <w14:textFill>
        <w14:solidFill>
          <w14:schemeClr w14:val="hlink"/>
        </w14:solidFill>
      </w14:textFill>
    </w:rPr>
  </w:style>
  <w:style w:type="table" w:styleId="9">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Header Char"/>
    <w:basedOn w:val="2"/>
    <w:link w:val="7"/>
    <w:qFormat/>
    <w:uiPriority w:val="99"/>
  </w:style>
  <w:style w:type="character" w:customStyle="1" w:styleId="12">
    <w:name w:val="Footer Char"/>
    <w:basedOn w:val="2"/>
    <w:link w:val="6"/>
    <w:uiPriority w:val="99"/>
  </w:style>
  <w:style w:type="character" w:customStyle="1" w:styleId="13">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4146B3-6049-42F5-853C-0A066700A17D}">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23</Pages>
  <Words>2611</Words>
  <Characters>14888</Characters>
  <Lines>124</Lines>
  <Paragraphs>34</Paragraphs>
  <TotalTime>0</TotalTime>
  <ScaleCrop>false</ScaleCrop>
  <LinksUpToDate>false</LinksUpToDate>
  <CharactersWithSpaces>17465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2023-02-18T09:22:00Z</dcterms:created>
  <dc:creator>SEUNSLY</dc:creator>
  <cp:lastModifiedBy>user</cp:lastModifiedBy>
  <cp:lastPrinted>2023-02-02T08:22:00Z</cp:lastPrinted>
  <dcterms:modified xsi:type="dcterms:W3CDTF">2023-06-09T18:00:48Z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B9054269AC364A8B996516C01F83298F</vt:lpwstr>
  </property>
</Properties>
</file>